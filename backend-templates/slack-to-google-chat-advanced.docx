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D06D5" w14:textId="6FE501EA" w:rsidR="00FD1F8F" w:rsidRDefault="00000000">
      <w:pPr>
        <w:pStyle w:val="PDParagraphDefault"/>
        <w:jc w:val="center"/>
      </w:pPr>
      <w:r>
        <w:rPr>
          <w:b/>
          <w:bCs/>
          <w:sz w:val="24"/>
          <w:szCs w:val="24"/>
        </w:rPr>
        <w:t xml:space="preserve">CloudFuze Purchase Agreement for </w:t>
      </w:r>
      <w:r w:rsidR="008B5FB3" w:rsidRPr="009A4B0A">
        <w:rPr>
          <w:b/>
          <w:bCs/>
        </w:rPr>
        <w:t>{{Company</w:t>
      </w:r>
      <w:r w:rsidR="008B5FB3" w:rsidRPr="009A4B0A">
        <w:rPr>
          <w:b/>
          <w:bCs/>
          <w:spacing w:val="-7"/>
        </w:rPr>
        <w:t>_</w:t>
      </w:r>
      <w:r w:rsidR="008B5FB3" w:rsidRPr="009A4B0A">
        <w:rPr>
          <w:b/>
          <w:bCs/>
          <w:spacing w:val="-2"/>
        </w:rPr>
        <w:t>Name}}</w:t>
      </w:r>
    </w:p>
    <w:p w14:paraId="6C1BEE7F" w14:textId="77777777" w:rsidR="00FD1F8F" w:rsidRDefault="00FD1F8F">
      <w:pPr>
        <w:spacing w:after="0" w:line="240" w:lineRule="auto"/>
      </w:pPr>
    </w:p>
    <w:p w14:paraId="0699652B" w14:textId="109127FB" w:rsidR="00FD1F8F" w:rsidRDefault="00000000">
      <w:pPr>
        <w:pStyle w:val="PDParagraphDefault"/>
        <w:jc w:val="both"/>
      </w:pPr>
      <w:r>
        <w:t xml:space="preserve">This agreement provides </w:t>
      </w:r>
      <w:r w:rsidR="008B5FB3" w:rsidRPr="009A4B0A">
        <w:rPr>
          <w:b/>
          <w:bCs/>
        </w:rPr>
        <w:t>{{Company</w:t>
      </w:r>
      <w:r w:rsidR="008B5FB3" w:rsidRPr="009A4B0A">
        <w:rPr>
          <w:b/>
          <w:bCs/>
          <w:spacing w:val="-7"/>
        </w:rPr>
        <w:t>_</w:t>
      </w:r>
      <w:r w:rsidR="008B5FB3" w:rsidRPr="009A4B0A">
        <w:rPr>
          <w:b/>
          <w:bCs/>
          <w:spacing w:val="-2"/>
        </w:rPr>
        <w:t>Name}}</w:t>
      </w:r>
      <w:r>
        <w:t xml:space="preserve"> with pricing for use of the CloudFuze’s X-Change Enterprise Data Migration Solution:</w:t>
      </w:r>
    </w:p>
    <w:p w14:paraId="45CACCCE" w14:textId="77777777" w:rsidR="00FD1F8F" w:rsidRDefault="00FD1F8F">
      <w:pPr>
        <w:spacing w:after="0" w:line="240" w:lineRule="auto"/>
      </w:pPr>
    </w:p>
    <w:tbl>
      <w:tblPr>
        <w:tblStyle w:val="TableGrid"/>
        <w:tblW w:w="0" w:type="auto"/>
        <w:jc w:val="center"/>
        <w:tblLook w:val="04A0" w:firstRow="1" w:lastRow="0" w:firstColumn="1" w:lastColumn="0" w:noHBand="0" w:noVBand="1"/>
      </w:tblPr>
      <w:tblGrid>
        <w:gridCol w:w="10714"/>
      </w:tblGrid>
      <w:tr w:rsidR="00FD1F8F" w14:paraId="31B2D110" w14:textId="77777777">
        <w:trPr>
          <w:jc w:val="center"/>
        </w:trPr>
        <w:tc>
          <w:tcPr>
            <w:tcW w:w="10714" w:type="dxa"/>
            <w:shd w:val="clear" w:color="auto" w:fill="93CDDC"/>
          </w:tcPr>
          <w:p w14:paraId="101FDECB" w14:textId="77777777" w:rsidR="00FD1F8F" w:rsidRDefault="00000000">
            <w:pPr>
              <w:jc w:val="center"/>
            </w:pPr>
            <w:r>
              <w:rPr>
                <w:b/>
                <w:bCs/>
                <w:sz w:val="23"/>
                <w:szCs w:val="23"/>
              </w:rPr>
              <w:t>Cloud-Hosted SaaS Solution | Managed Migration | Dedicated Migration Manager</w:t>
            </w:r>
          </w:p>
        </w:tc>
      </w:tr>
    </w:tbl>
    <w:p w14:paraId="340B18F2" w14:textId="77777777" w:rsidR="00FD1F8F" w:rsidRDefault="00FD1F8F">
      <w:pPr>
        <w:spacing w:after="0" w:line="240" w:lineRule="auto"/>
      </w:pPr>
    </w:p>
    <w:tbl>
      <w:tblPr>
        <w:tblStyle w:val="PDPricingTableMainWithHeader"/>
        <w:tblW w:w="0" w:type="auto"/>
        <w:jc w:val="center"/>
        <w:tblLook w:val="04A0" w:firstRow="1" w:lastRow="0" w:firstColumn="1" w:lastColumn="0" w:noHBand="0" w:noVBand="1"/>
      </w:tblPr>
      <w:tblGrid>
        <w:gridCol w:w="3569"/>
        <w:gridCol w:w="4469"/>
        <w:gridCol w:w="2552"/>
      </w:tblGrid>
      <w:tr w:rsidR="008B5FB3" w14:paraId="1FF23338" w14:textId="77777777" w:rsidTr="008B5FB3">
        <w:trPr>
          <w:cnfStyle w:val="100000000000" w:firstRow="1" w:lastRow="0" w:firstColumn="0" w:lastColumn="0" w:oddVBand="0" w:evenVBand="0" w:oddHBand="0" w:evenHBand="0" w:firstRowFirstColumn="0" w:firstRowLastColumn="0" w:lastRowFirstColumn="0" w:lastRowLastColumn="0"/>
          <w:jc w:val="center"/>
        </w:trPr>
        <w:tc>
          <w:tcPr>
            <w:tcW w:w="3569" w:type="dxa"/>
          </w:tcPr>
          <w:p w14:paraId="28C8D65B" w14:textId="77777777" w:rsidR="008B5FB3" w:rsidRDefault="008B5FB3">
            <w:pPr>
              <w:jc w:val="center"/>
            </w:pPr>
            <w:r>
              <w:rPr>
                <w:b w:val="0"/>
                <w:bCs w:val="0"/>
              </w:rPr>
              <w:t>Job Requirement</w:t>
            </w:r>
          </w:p>
        </w:tc>
        <w:tc>
          <w:tcPr>
            <w:tcW w:w="4469" w:type="dxa"/>
          </w:tcPr>
          <w:p w14:paraId="3BD41DC0" w14:textId="77777777" w:rsidR="008B5FB3" w:rsidRDefault="008B5FB3">
            <w:pPr>
              <w:jc w:val="center"/>
            </w:pPr>
            <w:r>
              <w:rPr>
                <w:b w:val="0"/>
                <w:bCs w:val="0"/>
              </w:rPr>
              <w:t>Description</w:t>
            </w:r>
          </w:p>
        </w:tc>
        <w:tc>
          <w:tcPr>
            <w:tcW w:w="2552" w:type="dxa"/>
          </w:tcPr>
          <w:p w14:paraId="5D8DB1FE" w14:textId="77777777" w:rsidR="008B5FB3" w:rsidRDefault="008B5FB3">
            <w:pPr>
              <w:jc w:val="center"/>
            </w:pPr>
            <w:r>
              <w:rPr>
                <w:b w:val="0"/>
                <w:bCs w:val="0"/>
              </w:rPr>
              <w:t>Price(USD)</w:t>
            </w:r>
          </w:p>
        </w:tc>
      </w:tr>
      <w:tr w:rsidR="008B5FB3" w14:paraId="6D54F769" w14:textId="77777777" w:rsidTr="008B5FB3">
        <w:trPr>
          <w:jc w:val="center"/>
        </w:trPr>
        <w:tc>
          <w:tcPr>
            <w:tcW w:w="3569" w:type="dxa"/>
          </w:tcPr>
          <w:p w14:paraId="29A3ABEF" w14:textId="77777777" w:rsidR="008B5FB3" w:rsidRDefault="008B5FB3">
            <w:r>
              <w:rPr>
                <w:b/>
                <w:bCs/>
              </w:rPr>
              <w:t>CloudFuze X-Change Data Migration</w:t>
            </w:r>
          </w:p>
        </w:tc>
        <w:tc>
          <w:tcPr>
            <w:tcW w:w="4469" w:type="dxa"/>
          </w:tcPr>
          <w:p w14:paraId="0707B955" w14:textId="77777777" w:rsidR="008B5FB3" w:rsidRDefault="008B5FB3">
            <w:r>
              <w:t>Slack to Google Chat</w:t>
            </w:r>
          </w:p>
          <w:p w14:paraId="4E5DAC9F" w14:textId="77777777" w:rsidR="008B5FB3" w:rsidRDefault="008B5FB3">
            <w:r>
              <w:t>-----------------------------------------------------------</w:t>
            </w:r>
          </w:p>
          <w:p w14:paraId="7AB4392F" w14:textId="0DBB0B4D" w:rsidR="008B5FB3" w:rsidRDefault="008B5FB3">
            <w:r>
              <w:rPr>
                <w:b/>
                <w:bCs/>
              </w:rPr>
              <w:t xml:space="preserve">Up to </w:t>
            </w:r>
            <w:r>
              <w:rPr>
                <w:b/>
                <w:bCs/>
              </w:rPr>
              <w:t>{{users_count}}</w:t>
            </w:r>
            <w:r>
              <w:rPr>
                <w:b/>
                <w:bCs/>
              </w:rPr>
              <w:t xml:space="preserve"> Users | All Channels and DMs</w:t>
            </w:r>
          </w:p>
          <w:p w14:paraId="6F02AFB7" w14:textId="77777777" w:rsidR="008B5FB3" w:rsidRDefault="008B5FB3"/>
        </w:tc>
        <w:tc>
          <w:tcPr>
            <w:tcW w:w="2552" w:type="dxa"/>
          </w:tcPr>
          <w:p w14:paraId="79A5EBD3" w14:textId="387B731D" w:rsidR="008B5FB3" w:rsidRDefault="008B5FB3">
            <w:pPr>
              <w:jc w:val="center"/>
            </w:pPr>
            <w:r w:rsidRPr="009A4B0A">
              <w:rPr>
                <w:b/>
                <w:bCs/>
                <w:spacing w:val="-6"/>
                <w:sz w:val="19"/>
              </w:rPr>
              <w:t>{{users_cost</w:t>
            </w:r>
            <w:r w:rsidRPr="009A4B0A">
              <w:rPr>
                <w:b/>
                <w:bCs/>
                <w:spacing w:val="-4"/>
                <w:sz w:val="19"/>
              </w:rPr>
              <w:t>}}</w:t>
            </w:r>
          </w:p>
        </w:tc>
      </w:tr>
      <w:tr w:rsidR="008B5FB3" w14:paraId="6CF842CD" w14:textId="77777777" w:rsidTr="008B5FB3">
        <w:trPr>
          <w:jc w:val="center"/>
        </w:trPr>
        <w:tc>
          <w:tcPr>
            <w:tcW w:w="3569" w:type="dxa"/>
          </w:tcPr>
          <w:p w14:paraId="6FA4576D" w14:textId="77777777" w:rsidR="008B5FB3" w:rsidRDefault="008B5FB3">
            <w:r>
              <w:rPr>
                <w:b/>
                <w:bCs/>
              </w:rPr>
              <w:t>Managed Migration Service</w:t>
            </w:r>
          </w:p>
        </w:tc>
        <w:tc>
          <w:tcPr>
            <w:tcW w:w="4469" w:type="dxa"/>
          </w:tcPr>
          <w:p w14:paraId="0EBADA2D" w14:textId="77777777" w:rsidR="008B5FB3" w:rsidRDefault="008B5FB3">
            <w:r>
              <w:t xml:space="preserve">Fully Managed Migration | Dedicated Project Manager | Pre-Migration Analysis | During Migration Consulting |Post-Migration Support and Data Reconciliation Support | End-to End Migration Assistance </w:t>
            </w:r>
          </w:p>
          <w:p w14:paraId="3150A147" w14:textId="77777777" w:rsidR="008B5FB3" w:rsidRDefault="008B5FB3">
            <w:r>
              <w:t>-----------------------------------------------------------</w:t>
            </w:r>
          </w:p>
          <w:p w14:paraId="7D47EBB8" w14:textId="088E1496" w:rsidR="008B5FB3" w:rsidRDefault="008B5FB3">
            <w:r>
              <w:rPr>
                <w:b/>
                <w:bCs/>
              </w:rPr>
              <w:t xml:space="preserve">Valid for </w:t>
            </w:r>
            <w:r>
              <w:rPr>
                <w:b/>
                <w:bCs/>
              </w:rPr>
              <w:t>{{Duration_of_months}}</w:t>
            </w:r>
            <w:r>
              <w:rPr>
                <w:b/>
                <w:bCs/>
              </w:rPr>
              <w:t xml:space="preserve"> Months</w:t>
            </w:r>
          </w:p>
          <w:p w14:paraId="4B2AE442" w14:textId="77777777" w:rsidR="008B5FB3" w:rsidRDefault="008B5FB3"/>
        </w:tc>
        <w:tc>
          <w:tcPr>
            <w:tcW w:w="2552" w:type="dxa"/>
          </w:tcPr>
          <w:p w14:paraId="7A6E1A6A" w14:textId="20A6538F" w:rsidR="008B5FB3" w:rsidRDefault="008B5FB3">
            <w:pPr>
              <w:jc w:val="center"/>
            </w:pPr>
            <w:r w:rsidRPr="009A4B0A">
              <w:rPr>
                <w:b/>
                <w:bCs/>
                <w:spacing w:val="-2"/>
                <w:sz w:val="19"/>
              </w:rPr>
              <w:t>{{price_migration}}</w:t>
            </w:r>
          </w:p>
        </w:tc>
      </w:tr>
      <w:tr w:rsidR="008B5FB3" w14:paraId="3DB6A079" w14:textId="77777777" w:rsidTr="008B5FB3">
        <w:trPr>
          <w:jc w:val="center"/>
        </w:trPr>
        <w:tc>
          <w:tcPr>
            <w:tcW w:w="3569" w:type="dxa"/>
          </w:tcPr>
          <w:p w14:paraId="0B279AB4" w14:textId="77777777" w:rsidR="008B5FB3" w:rsidRDefault="008B5FB3">
            <w:r>
              <w:rPr>
                <w:b/>
                <w:bCs/>
              </w:rPr>
              <w:t>Shared Server /Instance</w:t>
            </w:r>
          </w:p>
        </w:tc>
        <w:tc>
          <w:tcPr>
            <w:tcW w:w="4469" w:type="dxa"/>
          </w:tcPr>
          <w:p w14:paraId="096691FB" w14:textId="1F4B1A67" w:rsidR="008B5FB3" w:rsidRDefault="008B5FB3">
            <w:r>
              <w:t>{{instance_users}} {{instance_type}}</w:t>
            </w:r>
            <w:r>
              <w:t xml:space="preserve"> Instance in a High-End Enterprise Server</w:t>
            </w:r>
            <w:r>
              <w:br/>
              <w:t xml:space="preserve"> ---------------------------------------------------- </w:t>
            </w:r>
            <w:r>
              <w:rPr>
                <w:b/>
                <w:bCs/>
                <w:sz w:val="21"/>
                <w:szCs w:val="21"/>
              </w:rPr>
              <w:t xml:space="preserve">Instance Valid for </w:t>
            </w:r>
            <w:r>
              <w:rPr>
                <w:b/>
                <w:bCs/>
              </w:rPr>
              <w:t>{{Duration_of_months}}</w:t>
            </w:r>
            <w:r>
              <w:rPr>
                <w:b/>
                <w:bCs/>
                <w:sz w:val="21"/>
                <w:szCs w:val="21"/>
              </w:rPr>
              <w:t xml:space="preserve"> Months</w:t>
            </w:r>
          </w:p>
          <w:p w14:paraId="3EFB1291" w14:textId="77777777" w:rsidR="008B5FB3" w:rsidRDefault="008B5FB3"/>
        </w:tc>
        <w:tc>
          <w:tcPr>
            <w:tcW w:w="2552" w:type="dxa"/>
          </w:tcPr>
          <w:p w14:paraId="52FFE30F" w14:textId="54279C1D" w:rsidR="008B5FB3" w:rsidRDefault="008B5FB3">
            <w:pPr>
              <w:jc w:val="center"/>
            </w:pPr>
            <w:r w:rsidRPr="00F90C43">
              <w:rPr>
                <w:b/>
                <w:bCs/>
              </w:rPr>
              <w:t>{{instance_cost}}</w:t>
            </w:r>
          </w:p>
        </w:tc>
      </w:tr>
    </w:tbl>
    <w:p w14:paraId="22371C9F" w14:textId="77777777" w:rsidR="00FD1F8F" w:rsidRDefault="00FD1F8F"/>
    <w:tbl>
      <w:tblPr>
        <w:tblStyle w:val="PDPricingTableTotal"/>
        <w:tblW w:w="0" w:type="auto"/>
        <w:jc w:val="right"/>
        <w:tblInd w:w="0" w:type="dxa"/>
        <w:tblCellMar>
          <w:top w:w="0" w:type="dxa"/>
          <w:left w:w="0" w:type="dxa"/>
          <w:bottom w:w="0" w:type="dxa"/>
          <w:right w:w="0" w:type="dxa"/>
        </w:tblCellMar>
        <w:tblLook w:val="04A0" w:firstRow="1" w:lastRow="0" w:firstColumn="1" w:lastColumn="0" w:noHBand="0" w:noVBand="1"/>
      </w:tblPr>
      <w:tblGrid>
        <w:gridCol w:w="4774"/>
        <w:gridCol w:w="2679"/>
      </w:tblGrid>
      <w:tr w:rsidR="008B5FB3" w14:paraId="4CDF5318" w14:textId="77777777" w:rsidTr="008B5FB3">
        <w:tblPrEx>
          <w:tblCellMar>
            <w:top w:w="0" w:type="dxa"/>
            <w:left w:w="0" w:type="dxa"/>
            <w:bottom w:w="0" w:type="dxa"/>
            <w:right w:w="0" w:type="dxa"/>
          </w:tblCellMar>
        </w:tblPrEx>
        <w:trPr>
          <w:jc w:val="right"/>
        </w:trPr>
        <w:tc>
          <w:tcPr>
            <w:tcW w:w="4774" w:type="dxa"/>
          </w:tcPr>
          <w:p w14:paraId="419036FF" w14:textId="45BD4474" w:rsidR="008B5FB3" w:rsidRDefault="008B5FB3">
            <w:pPr>
              <w:jc w:val="right"/>
              <w:rPr>
                <w:b/>
                <w:bCs/>
              </w:rPr>
            </w:pPr>
            <w:r>
              <w:rPr>
                <w:b/>
                <w:bCs/>
              </w:rPr>
              <w:t>Discount {{discount_percent_with_parentheses}}</w:t>
            </w:r>
          </w:p>
        </w:tc>
        <w:tc>
          <w:tcPr>
            <w:tcW w:w="2679" w:type="dxa"/>
          </w:tcPr>
          <w:p w14:paraId="549AACAD" w14:textId="1C51EB35" w:rsidR="008B5FB3" w:rsidRDefault="008B5FB3">
            <w:pPr>
              <w:jc w:val="right"/>
              <w:rPr>
                <w:b/>
                <w:bCs/>
              </w:rPr>
            </w:pPr>
            <w:r w:rsidRPr="006C3BD8">
              <w:rPr>
                <w:b/>
                <w:bCs/>
              </w:rPr>
              <w:t>{{discount_amount}}</w:t>
            </w:r>
          </w:p>
        </w:tc>
      </w:tr>
      <w:tr w:rsidR="00FD1F8F" w14:paraId="2C6398D1" w14:textId="77777777" w:rsidTr="008B5FB3">
        <w:tblPrEx>
          <w:tblCellMar>
            <w:top w:w="0" w:type="dxa"/>
            <w:left w:w="0" w:type="dxa"/>
            <w:bottom w:w="0" w:type="dxa"/>
            <w:right w:w="0" w:type="dxa"/>
          </w:tblCellMar>
        </w:tblPrEx>
        <w:trPr>
          <w:jc w:val="right"/>
        </w:trPr>
        <w:tc>
          <w:tcPr>
            <w:tcW w:w="4774" w:type="dxa"/>
          </w:tcPr>
          <w:p w14:paraId="3751D15C" w14:textId="77777777" w:rsidR="00FD1F8F" w:rsidRDefault="00000000">
            <w:pPr>
              <w:jc w:val="right"/>
            </w:pPr>
            <w:r>
              <w:rPr>
                <w:b/>
                <w:bCs/>
              </w:rPr>
              <w:t>Total Price</w:t>
            </w:r>
          </w:p>
        </w:tc>
        <w:tc>
          <w:tcPr>
            <w:tcW w:w="2679" w:type="dxa"/>
          </w:tcPr>
          <w:p w14:paraId="58D988D8" w14:textId="3948410E" w:rsidR="00FD1F8F" w:rsidRDefault="008B5FB3">
            <w:pPr>
              <w:jc w:val="right"/>
            </w:pPr>
            <w:r>
              <w:rPr>
                <w:b/>
              </w:rPr>
              <w:t>{{total</w:t>
            </w:r>
            <w:ins w:id="0" w:author="Tharun P" w:date="2025-09-09T12:49:00Z" w16du:dateUtc="2025-09-09T07:19:00Z">
              <w:r>
                <w:rPr>
                  <w:b/>
                  <w:spacing w:val="-10"/>
                </w:rPr>
                <w:t>_</w:t>
              </w:r>
            </w:ins>
            <w:r>
              <w:rPr>
                <w:b/>
                <w:spacing w:val="-2"/>
              </w:rPr>
              <w:t>price_discount}}</w:t>
            </w:r>
          </w:p>
        </w:tc>
      </w:tr>
    </w:tbl>
    <w:p w14:paraId="03EA554F" w14:textId="77777777" w:rsidR="00FD1F8F" w:rsidRDefault="00FD1F8F">
      <w:pPr>
        <w:spacing w:after="0" w:line="240" w:lineRule="auto"/>
      </w:pPr>
    </w:p>
    <w:p w14:paraId="14AAC0DF" w14:textId="77777777" w:rsidR="00FD1F8F" w:rsidRDefault="00FD1F8F">
      <w:pPr>
        <w:spacing w:after="0" w:line="240" w:lineRule="auto"/>
      </w:pPr>
    </w:p>
    <w:p w14:paraId="75B5D74B" w14:textId="77777777" w:rsidR="00FD1F8F" w:rsidRDefault="00FD1F8F">
      <w:pPr>
        <w:pStyle w:val="PDParagraphDefault"/>
        <w:sectPr w:rsidR="00FD1F8F">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714"/>
      </w:tblGrid>
      <w:tr w:rsidR="00FD1F8F" w14:paraId="1CBDD0AB" w14:textId="77777777">
        <w:trPr>
          <w:jc w:val="center"/>
        </w:trPr>
        <w:tc>
          <w:tcPr>
            <w:tcW w:w="10714" w:type="dxa"/>
            <w:shd w:val="clear" w:color="auto" w:fill="93CDDC"/>
          </w:tcPr>
          <w:p w14:paraId="5C113F7F" w14:textId="77777777" w:rsidR="00FD1F8F" w:rsidRDefault="00000000">
            <w:pPr>
              <w:jc w:val="center"/>
            </w:pPr>
            <w:r>
              <w:rPr>
                <w:b/>
                <w:bCs/>
                <w:sz w:val="23"/>
                <w:szCs w:val="23"/>
              </w:rPr>
              <w:lastRenderedPageBreak/>
              <w:t>Important Payment Notes:</w:t>
            </w:r>
          </w:p>
        </w:tc>
      </w:tr>
    </w:tbl>
    <w:p w14:paraId="38FAE851" w14:textId="77777777" w:rsidR="00FD1F8F" w:rsidRDefault="00FD1F8F">
      <w:pPr>
        <w:spacing w:after="0" w:line="240" w:lineRule="auto"/>
      </w:pPr>
    </w:p>
    <w:p w14:paraId="0CAF4E1C" w14:textId="77777777" w:rsidR="00FD1F8F" w:rsidRDefault="00000000">
      <w:pPr>
        <w:pStyle w:val="PDParagraphDefault"/>
        <w:numPr>
          <w:ilvl w:val="0"/>
          <w:numId w:val="3"/>
        </w:numPr>
      </w:pPr>
      <w:r>
        <w:rPr>
          <w:b/>
          <w:bCs/>
        </w:rPr>
        <w:t>100% pre-payment before initiating the migration.</w:t>
      </w:r>
    </w:p>
    <w:p w14:paraId="3C54441D" w14:textId="77777777" w:rsidR="00FD1F8F" w:rsidRDefault="00FD1F8F">
      <w:pPr>
        <w:pStyle w:val="PDParagraphDefault"/>
      </w:pPr>
    </w:p>
    <w:p w14:paraId="07C5F25E" w14:textId="77777777" w:rsidR="00FD1F8F" w:rsidRDefault="00000000">
      <w:pPr>
        <w:pStyle w:val="PDParagraphDefault"/>
        <w:numPr>
          <w:ilvl w:val="0"/>
          <w:numId w:val="4"/>
        </w:numPr>
      </w:pPr>
      <w:r>
        <w:rPr>
          <w:b/>
          <w:bCs/>
        </w:rPr>
        <w:t>All prices are in US dollars (USD).</w:t>
      </w:r>
    </w:p>
    <w:p w14:paraId="4FEFADDB" w14:textId="77777777" w:rsidR="00FD1F8F" w:rsidRDefault="00FD1F8F">
      <w:pPr>
        <w:pStyle w:val="PDParagraphDefault"/>
      </w:pPr>
    </w:p>
    <w:p w14:paraId="38ED7CC1" w14:textId="77777777" w:rsidR="00FD1F8F" w:rsidRDefault="00000000">
      <w:pPr>
        <w:pStyle w:val="PDParagraphDefault"/>
        <w:numPr>
          <w:ilvl w:val="0"/>
          <w:numId w:val="5"/>
        </w:numPr>
      </w:pPr>
      <w:r>
        <w:rPr>
          <w:b/>
          <w:bCs/>
        </w:rPr>
        <w:t>Any required sales taxes are not included in the above agreement.</w:t>
      </w:r>
    </w:p>
    <w:p w14:paraId="09D7DBEC" w14:textId="77777777" w:rsidR="00FD1F8F" w:rsidRDefault="00FD1F8F">
      <w:pPr>
        <w:pStyle w:val="PDParagraphDefault"/>
      </w:pPr>
    </w:p>
    <w:p w14:paraId="391C9E1D" w14:textId="2194E712" w:rsidR="00FD1F8F" w:rsidRDefault="00000000">
      <w:pPr>
        <w:pStyle w:val="PDParagraphDefault"/>
        <w:numPr>
          <w:ilvl w:val="0"/>
          <w:numId w:val="6"/>
        </w:numPr>
      </w:pPr>
      <w:r>
        <w:rPr>
          <w:b/>
          <w:bCs/>
        </w:rPr>
        <w:t>Overage Charges:</w:t>
      </w:r>
      <w:r w:rsidR="008B5FB3">
        <w:t xml:space="preserve"> </w:t>
      </w:r>
      <w:r w:rsidR="008B5FB3" w:rsidRPr="001F598F">
        <w:t>{{per_user_cost}}</w:t>
      </w:r>
      <w:r w:rsidR="008B5FB3" w:rsidRPr="00F8259B">
        <w:rPr>
          <w:b/>
          <w:bCs/>
        </w:rPr>
        <w:t xml:space="preserve"> </w:t>
      </w:r>
      <w:r w:rsidR="008B5FB3">
        <w:t xml:space="preserve">per User | </w:t>
      </w:r>
      <w:r w:rsidR="008B5FB3" w:rsidRPr="001F598F">
        <w:t>{{instance_type_cost}}</w:t>
      </w:r>
      <w:r w:rsidR="008B5FB3">
        <w:rPr>
          <w:b/>
          <w:bCs/>
        </w:rPr>
        <w:t xml:space="preserve"> </w:t>
      </w:r>
      <w:r w:rsidR="008B5FB3">
        <w:t>per server per month</w:t>
      </w:r>
    </w:p>
    <w:p w14:paraId="19EA8CEA" w14:textId="77777777" w:rsidR="00FD1F8F" w:rsidRDefault="00FD1F8F">
      <w:pPr>
        <w:pStyle w:val="PDParagraphDefault"/>
      </w:pPr>
    </w:p>
    <w:p w14:paraId="562CA055" w14:textId="3730BA87" w:rsidR="00FD1F8F" w:rsidRDefault="00000000">
      <w:pPr>
        <w:pStyle w:val="PDParagraphDefault"/>
        <w:numPr>
          <w:ilvl w:val="0"/>
          <w:numId w:val="7"/>
        </w:numPr>
      </w:pPr>
      <w:r>
        <w:rPr>
          <w:b/>
          <w:bCs/>
        </w:rPr>
        <w:t>Initial Service Term:</w:t>
      </w:r>
      <w:r>
        <w:t xml:space="preserve"> </w:t>
      </w:r>
      <w:r w:rsidR="008B5FB3">
        <w:t>{{Start_date}} till {{End_date}}</w:t>
      </w:r>
    </w:p>
    <w:p w14:paraId="090FC6FB" w14:textId="77777777" w:rsidR="00FD1F8F" w:rsidRDefault="00FD1F8F">
      <w:pPr>
        <w:spacing w:after="0" w:line="240" w:lineRule="auto"/>
      </w:pPr>
    </w:p>
    <w:tbl>
      <w:tblPr>
        <w:tblStyle w:val="TableGrid"/>
        <w:tblW w:w="0" w:type="auto"/>
        <w:jc w:val="center"/>
        <w:tblLook w:val="04A0" w:firstRow="1" w:lastRow="0" w:firstColumn="1" w:lastColumn="0" w:noHBand="0" w:noVBand="1"/>
      </w:tblPr>
      <w:tblGrid>
        <w:gridCol w:w="10714"/>
      </w:tblGrid>
      <w:tr w:rsidR="00FD1F8F" w14:paraId="72089D9D" w14:textId="77777777">
        <w:trPr>
          <w:jc w:val="center"/>
        </w:trPr>
        <w:tc>
          <w:tcPr>
            <w:tcW w:w="10714" w:type="dxa"/>
            <w:shd w:val="clear" w:color="auto" w:fill="93CDDC"/>
          </w:tcPr>
          <w:p w14:paraId="3D514674" w14:textId="77777777" w:rsidR="00FD1F8F" w:rsidRDefault="00000000">
            <w:pPr>
              <w:jc w:val="center"/>
            </w:pPr>
            <w:r>
              <w:rPr>
                <w:b/>
                <w:bCs/>
                <w:sz w:val="23"/>
                <w:szCs w:val="23"/>
              </w:rPr>
              <w:t>SAAS SERVICE AGREEMENT:</w:t>
            </w:r>
          </w:p>
        </w:tc>
      </w:tr>
    </w:tbl>
    <w:p w14:paraId="4F938932" w14:textId="77777777" w:rsidR="00FD1F8F" w:rsidRDefault="00FD1F8F">
      <w:pPr>
        <w:spacing w:after="0" w:line="240" w:lineRule="auto"/>
      </w:pPr>
    </w:p>
    <w:p w14:paraId="6A031210" w14:textId="09E9C4AC" w:rsidR="00FD1F8F" w:rsidRDefault="00000000" w:rsidP="008B5FB3">
      <w:pPr>
        <w:pStyle w:val="PDParagraphDefault"/>
        <w:sectPr w:rsidR="00FD1F8F">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r w:rsidR="008B5FB3" w:rsidRPr="001A6008">
        <w:rPr>
          <w:b/>
          <w:bCs/>
        </w:rPr>
        <w:t>{{Date}}</w:t>
      </w:r>
      <w:r>
        <w:t xml:space="preserve"> (the “Effective Date”) between </w:t>
      </w:r>
      <w:r>
        <w:rPr>
          <w:b/>
          <w:bCs/>
        </w:rPr>
        <w:t>CloudFuze,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to any different terms of any related purchase order or similar form even if signed by the parties after the date hereof.</w:t>
      </w:r>
    </w:p>
    <w:tbl>
      <w:tblPr>
        <w:tblStyle w:val="PDRowItem"/>
        <w:tblW w:w="0" w:type="auto"/>
        <w:jc w:val="center"/>
        <w:tblInd w:w="0" w:type="dxa"/>
        <w:tblCellMar>
          <w:top w:w="0" w:type="dxa"/>
          <w:left w:w="0" w:type="dxa"/>
        </w:tblCellMar>
        <w:tblLook w:val="04A0" w:firstRow="1" w:lastRow="0" w:firstColumn="1" w:lastColumn="0" w:noHBand="0" w:noVBand="1"/>
      </w:tblPr>
      <w:tblGrid>
        <w:gridCol w:w="5357"/>
        <w:gridCol w:w="5357"/>
      </w:tblGrid>
      <w:tr w:rsidR="00FD1F8F" w14:paraId="0B5DC298" w14:textId="77777777">
        <w:tblPrEx>
          <w:tblCellMar>
            <w:top w:w="0" w:type="dxa"/>
            <w:left w:w="0" w:type="dxa"/>
          </w:tblCellMar>
        </w:tblPrEx>
        <w:trPr>
          <w:jc w:val="center"/>
        </w:trPr>
        <w:tc>
          <w:tcPr>
            <w:tcW w:w="5357" w:type="dxa"/>
          </w:tcPr>
          <w:p w14:paraId="12D8D3EB" w14:textId="77777777" w:rsidR="00FD1F8F" w:rsidRDefault="00000000">
            <w:pPr>
              <w:pStyle w:val="PDParagraphDefault"/>
            </w:pPr>
            <w:r>
              <w:rPr>
                <w:b/>
                <w:bCs/>
                <w:u w:val="single"/>
              </w:rPr>
              <w:lastRenderedPageBreak/>
              <w:t>For CloudFuze, Inc.</w:t>
            </w:r>
          </w:p>
          <w:p w14:paraId="2346ABA0" w14:textId="77777777" w:rsidR="00FD1F8F" w:rsidRDefault="00FD1F8F">
            <w:pPr>
              <w:spacing w:after="0" w:line="240" w:lineRule="auto"/>
            </w:pPr>
          </w:p>
          <w:p w14:paraId="6932D703" w14:textId="77777777" w:rsidR="00FD1F8F" w:rsidRDefault="00FD1F8F">
            <w:pPr>
              <w:pStyle w:val="PDParagraphDefault"/>
            </w:pPr>
          </w:p>
          <w:p w14:paraId="5E6F8FA4" w14:textId="77777777" w:rsidR="00FD1F8F" w:rsidRDefault="00000000">
            <w:pPr>
              <w:pStyle w:val="PDParagraphDefault"/>
            </w:pPr>
            <w:r>
              <w:t>By :     _________________________________</w:t>
            </w:r>
          </w:p>
          <w:p w14:paraId="78E66296" w14:textId="77777777" w:rsidR="00FD1F8F" w:rsidRDefault="00FD1F8F">
            <w:pPr>
              <w:pStyle w:val="PDParagraphDefault"/>
            </w:pPr>
          </w:p>
          <w:p w14:paraId="396116CB" w14:textId="77777777" w:rsidR="00FD1F8F" w:rsidRDefault="00000000">
            <w:pPr>
              <w:pStyle w:val="PDParagraphDefault"/>
            </w:pPr>
            <w:r>
              <w:t>Name: _________________________________</w:t>
            </w:r>
          </w:p>
          <w:p w14:paraId="5CB43ECA" w14:textId="77777777" w:rsidR="00FD1F8F" w:rsidRDefault="00FD1F8F">
            <w:pPr>
              <w:pStyle w:val="PDParagraphDefault"/>
            </w:pPr>
          </w:p>
          <w:p w14:paraId="09D9AB72" w14:textId="77777777" w:rsidR="00FD1F8F" w:rsidRDefault="00000000">
            <w:pPr>
              <w:pStyle w:val="PDParagraphDefault"/>
            </w:pPr>
            <w:r>
              <w:t>Title :   _________________________________</w:t>
            </w:r>
          </w:p>
          <w:p w14:paraId="7E92E2A4" w14:textId="77777777" w:rsidR="00FD1F8F" w:rsidRDefault="00FD1F8F">
            <w:pPr>
              <w:pStyle w:val="PDParagraphDefault"/>
            </w:pPr>
          </w:p>
          <w:p w14:paraId="640DB08D" w14:textId="77777777" w:rsidR="00FD1F8F" w:rsidRDefault="00000000">
            <w:pPr>
              <w:pStyle w:val="PDParagraphDefault"/>
            </w:pPr>
            <w:r>
              <w:t>Date :  _________________________________</w:t>
            </w:r>
          </w:p>
        </w:tc>
        <w:tc>
          <w:tcPr>
            <w:tcW w:w="5357" w:type="dxa"/>
          </w:tcPr>
          <w:p w14:paraId="7C3AFE8A" w14:textId="1E381BD5" w:rsidR="00FD1F8F" w:rsidRDefault="00000000">
            <w:pPr>
              <w:pStyle w:val="PDParagraphDefault"/>
            </w:pPr>
            <w:r>
              <w:rPr>
                <w:b/>
                <w:bCs/>
                <w:u w:val="single"/>
              </w:rPr>
              <w:t xml:space="preserve">For </w:t>
            </w:r>
            <w:r w:rsidR="008B5FB3" w:rsidRPr="00A6577A">
              <w:rPr>
                <w:b/>
                <w:bCs/>
                <w:u w:val="single"/>
              </w:rPr>
              <w:t>{{Company</w:t>
            </w:r>
            <w:r w:rsidR="008B5FB3" w:rsidRPr="00A6577A">
              <w:rPr>
                <w:b/>
                <w:bCs/>
                <w:spacing w:val="-7"/>
                <w:u w:val="single"/>
              </w:rPr>
              <w:t>_</w:t>
            </w:r>
            <w:r w:rsidR="008B5FB3" w:rsidRPr="00A6577A">
              <w:rPr>
                <w:b/>
                <w:bCs/>
                <w:spacing w:val="-2"/>
                <w:u w:val="single"/>
              </w:rPr>
              <w:t>Name}}</w:t>
            </w:r>
          </w:p>
          <w:p w14:paraId="7E43F4DB" w14:textId="77777777" w:rsidR="00FD1F8F" w:rsidRDefault="00FD1F8F">
            <w:pPr>
              <w:spacing w:after="0" w:line="240" w:lineRule="auto"/>
            </w:pPr>
          </w:p>
          <w:p w14:paraId="10157829" w14:textId="77777777" w:rsidR="00FD1F8F" w:rsidRDefault="00FD1F8F">
            <w:pPr>
              <w:pStyle w:val="PDParagraphDefault"/>
            </w:pPr>
          </w:p>
          <w:p w14:paraId="22AF8773" w14:textId="77777777" w:rsidR="00FD1F8F" w:rsidRDefault="00000000">
            <w:pPr>
              <w:pStyle w:val="PDParagraphDefault"/>
            </w:pPr>
            <w:r>
              <w:t>By :     _________________________________</w:t>
            </w:r>
          </w:p>
          <w:p w14:paraId="42EC165A" w14:textId="77777777" w:rsidR="00FD1F8F" w:rsidRDefault="00FD1F8F">
            <w:pPr>
              <w:pStyle w:val="PDParagraphDefault"/>
            </w:pPr>
          </w:p>
          <w:p w14:paraId="762250C9" w14:textId="77777777" w:rsidR="00FD1F8F" w:rsidRDefault="00000000">
            <w:pPr>
              <w:pStyle w:val="PDParagraphDefault"/>
            </w:pPr>
            <w:r>
              <w:t>Name: _________________________________</w:t>
            </w:r>
          </w:p>
          <w:p w14:paraId="1D8223E9" w14:textId="77777777" w:rsidR="00FD1F8F" w:rsidRDefault="00FD1F8F">
            <w:pPr>
              <w:pStyle w:val="PDParagraphDefault"/>
            </w:pPr>
          </w:p>
          <w:p w14:paraId="24A862E9" w14:textId="77777777" w:rsidR="00FD1F8F" w:rsidRDefault="00000000">
            <w:pPr>
              <w:pStyle w:val="PDParagraphDefault"/>
            </w:pPr>
            <w:r>
              <w:t>Title :   _________________________________</w:t>
            </w:r>
          </w:p>
          <w:p w14:paraId="6AE74023" w14:textId="77777777" w:rsidR="00FD1F8F" w:rsidRDefault="00FD1F8F">
            <w:pPr>
              <w:pStyle w:val="PDParagraphDefault"/>
            </w:pPr>
          </w:p>
          <w:p w14:paraId="44946119" w14:textId="77777777" w:rsidR="00FD1F8F" w:rsidRDefault="00000000">
            <w:pPr>
              <w:pStyle w:val="PDParagraphDefault"/>
            </w:pPr>
            <w:r>
              <w:t>Date :  _________________________________</w:t>
            </w:r>
          </w:p>
        </w:tc>
      </w:tr>
    </w:tbl>
    <w:tbl>
      <w:tblPr>
        <w:tblStyle w:val="CustomGrid"/>
        <w:tblW w:w="0" w:type="auto"/>
        <w:jc w:val="center"/>
        <w:tblLook w:val="04A0" w:firstRow="1" w:lastRow="0" w:firstColumn="1" w:lastColumn="0" w:noHBand="0" w:noVBand="1"/>
      </w:tblPr>
      <w:tblGrid>
        <w:gridCol w:w="10714"/>
      </w:tblGrid>
      <w:tr w:rsidR="00FD1F8F" w14:paraId="1D8E0762" w14:textId="77777777">
        <w:trPr>
          <w:jc w:val="center"/>
        </w:trPr>
        <w:tc>
          <w:tcPr>
            <w:tcW w:w="10714" w:type="dxa"/>
            <w:shd w:val="clear" w:color="auto" w:fill="93CDDC"/>
          </w:tcPr>
          <w:p w14:paraId="26FEF1C6" w14:textId="77777777" w:rsidR="00FD1F8F" w:rsidRDefault="00000000">
            <w:pPr>
              <w:jc w:val="center"/>
            </w:pPr>
            <w:r>
              <w:rPr>
                <w:b/>
                <w:bCs/>
                <w:sz w:val="23"/>
                <w:szCs w:val="23"/>
              </w:rPr>
              <w:t>TERMS AND CONDITIONS</w:t>
            </w:r>
          </w:p>
        </w:tc>
      </w:tr>
    </w:tbl>
    <w:p w14:paraId="6CBDF4E5" w14:textId="77777777" w:rsidR="00FD1F8F" w:rsidRDefault="00FD1F8F">
      <w:pPr>
        <w:spacing w:after="0" w:line="240" w:lineRule="auto"/>
      </w:pPr>
    </w:p>
    <w:p w14:paraId="4E68DB2B" w14:textId="77777777" w:rsidR="00FD1F8F" w:rsidRDefault="00000000">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27ACE2B4" w14:textId="77777777" w:rsidR="00FD1F8F" w:rsidRDefault="00FD1F8F">
      <w:pPr>
        <w:spacing w:after="0" w:line="240" w:lineRule="auto"/>
      </w:pPr>
    </w:p>
    <w:tbl>
      <w:tblPr>
        <w:tblStyle w:val="CustomGrid"/>
        <w:tblW w:w="0" w:type="auto"/>
        <w:jc w:val="center"/>
        <w:tblLook w:val="04A0" w:firstRow="1" w:lastRow="0" w:firstColumn="1" w:lastColumn="0" w:noHBand="0" w:noVBand="1"/>
      </w:tblPr>
      <w:tblGrid>
        <w:gridCol w:w="10714"/>
      </w:tblGrid>
      <w:tr w:rsidR="00FD1F8F" w14:paraId="4820B17F" w14:textId="77777777">
        <w:trPr>
          <w:jc w:val="center"/>
        </w:trPr>
        <w:tc>
          <w:tcPr>
            <w:tcW w:w="10714" w:type="dxa"/>
            <w:shd w:val="clear" w:color="auto" w:fill="93CDDC"/>
          </w:tcPr>
          <w:p w14:paraId="2E81E451" w14:textId="77777777" w:rsidR="00FD1F8F" w:rsidRDefault="00000000">
            <w:pPr>
              <w:jc w:val="center"/>
            </w:pPr>
            <w:r>
              <w:rPr>
                <w:b/>
                <w:bCs/>
                <w:sz w:val="23"/>
                <w:szCs w:val="23"/>
              </w:rPr>
              <w:t>RESTRICTIONS AND RESPONSIBILITIES</w:t>
            </w:r>
          </w:p>
        </w:tc>
      </w:tr>
    </w:tbl>
    <w:p w14:paraId="29462636" w14:textId="77777777" w:rsidR="00FD1F8F" w:rsidRDefault="00FD1F8F">
      <w:pPr>
        <w:spacing w:after="0" w:line="240" w:lineRule="auto"/>
      </w:pPr>
    </w:p>
    <w:p w14:paraId="0334ADA1" w14:textId="77777777" w:rsidR="00FD1F8F" w:rsidRDefault="00000000">
      <w:pPr>
        <w:pStyle w:val="PDParagraphDefault"/>
        <w:jc w:val="both"/>
        <w:sectPr w:rsidR="00FD1F8F">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w:t>
      </w:r>
      <w:r>
        <w:lastRenderedPageBreak/>
        <w:t>prohibit any use of the Services 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FD1F8F" w14:paraId="676CCEC2" w14:textId="77777777">
        <w:trPr>
          <w:jc w:val="center"/>
        </w:trPr>
        <w:tc>
          <w:tcPr>
            <w:tcW w:w="10714" w:type="dxa"/>
            <w:shd w:val="clear" w:color="auto" w:fill="93CDDC"/>
          </w:tcPr>
          <w:p w14:paraId="16F59BF5" w14:textId="77777777" w:rsidR="00FD1F8F" w:rsidRDefault="00000000">
            <w:pPr>
              <w:jc w:val="center"/>
            </w:pPr>
            <w:r>
              <w:rPr>
                <w:b/>
                <w:bCs/>
                <w:sz w:val="24"/>
                <w:szCs w:val="24"/>
                <w:shd w:val="clear" w:color="auto" w:fill="B6DDE8"/>
              </w:rPr>
              <w:lastRenderedPageBreak/>
              <w:t>CONFIDENTIALITY, PROPRIETARY RIGHTS</w:t>
            </w:r>
          </w:p>
        </w:tc>
      </w:tr>
    </w:tbl>
    <w:p w14:paraId="5444E7A1" w14:textId="77777777" w:rsidR="00FD1F8F" w:rsidRDefault="00FD1F8F">
      <w:pPr>
        <w:spacing w:after="0" w:line="240" w:lineRule="auto"/>
      </w:pPr>
    </w:p>
    <w:p w14:paraId="7276EEB1" w14:textId="77777777" w:rsidR="00FD1F8F" w:rsidRDefault="00000000">
      <w:pPr>
        <w:pStyle w:val="PDParagraphDefault"/>
        <w:jc w:val="both"/>
      </w:pPr>
      <w:r>
        <w:rPr>
          <w:sz w:val="24"/>
          <w:szCs w:val="24"/>
        </w:rPr>
        <w:t xml:space="preserve">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(i)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57AFE905" w14:textId="77777777" w:rsidR="00FD1F8F" w:rsidRDefault="00000000">
      <w:pPr>
        <w:pStyle w:val="PDParagraphDefault"/>
        <w:jc w:val="both"/>
      </w:pPr>
      <w:r>
        <w:rPr>
          <w:sz w:val="24"/>
          <w:szCs w:val="24"/>
        </w:rPr>
        <w:t>any information that the Receiving Party can document (a) is or becomes generally available to the public, or (b) was in its possession or known by it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right, title and interest in and to the Customer Data, as well as any data that is based on or derived from the Customer Data and provided to Customer as part of the Services. Company shall own and retain all right,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(i)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128B543D" w14:textId="77777777" w:rsidR="00FD1F8F" w:rsidRDefault="00000000">
      <w:pPr>
        <w:pStyle w:val="PDParagraphDefault"/>
        <w:jc w:val="both"/>
      </w:pPr>
      <w:r>
        <w:lastRenderedPageBreak/>
        <w:t xml:space="preserve"> </w:t>
      </w:r>
    </w:p>
    <w:p w14:paraId="062B5F76" w14:textId="77777777" w:rsidR="00FD1F8F" w:rsidRDefault="00FD1F8F">
      <w:pPr>
        <w:spacing w:after="0" w:line="240" w:lineRule="auto"/>
      </w:pPr>
    </w:p>
    <w:tbl>
      <w:tblPr>
        <w:tblStyle w:val="CustomGrid"/>
        <w:tblW w:w="0" w:type="auto"/>
        <w:jc w:val="center"/>
        <w:tblLook w:val="04A0" w:firstRow="1" w:lastRow="0" w:firstColumn="1" w:lastColumn="0" w:noHBand="0" w:noVBand="1"/>
      </w:tblPr>
      <w:tblGrid>
        <w:gridCol w:w="10714"/>
      </w:tblGrid>
      <w:tr w:rsidR="00FD1F8F" w14:paraId="282A5820" w14:textId="77777777">
        <w:trPr>
          <w:jc w:val="center"/>
        </w:trPr>
        <w:tc>
          <w:tcPr>
            <w:tcW w:w="10714" w:type="dxa"/>
            <w:shd w:val="clear" w:color="auto" w:fill="93CDDC"/>
          </w:tcPr>
          <w:p w14:paraId="48F9E74A" w14:textId="77777777" w:rsidR="00FD1F8F" w:rsidRDefault="00000000">
            <w:pPr>
              <w:jc w:val="both"/>
            </w:pPr>
            <w:r>
              <w:t xml:space="preserve"> </w:t>
            </w:r>
          </w:p>
          <w:p w14:paraId="362AEF47" w14:textId="77777777" w:rsidR="00FD1F8F" w:rsidRDefault="00000000">
            <w:pPr>
              <w:jc w:val="center"/>
            </w:pPr>
            <w:r>
              <w:rPr>
                <w:b/>
                <w:bCs/>
                <w:sz w:val="24"/>
                <w:szCs w:val="24"/>
                <w:shd w:val="clear" w:color="auto" w:fill="B6DDE8"/>
              </w:rPr>
              <w:t>PAYMENT OF FEES</w:t>
            </w:r>
          </w:p>
        </w:tc>
      </w:tr>
    </w:tbl>
    <w:p w14:paraId="7B839B96" w14:textId="77777777" w:rsidR="00FD1F8F" w:rsidRDefault="00FD1F8F">
      <w:pPr>
        <w:spacing w:after="0" w:line="240" w:lineRule="auto"/>
      </w:pPr>
    </w:p>
    <w:p w14:paraId="02F4D324" w14:textId="77777777" w:rsidR="00FD1F8F" w:rsidRDefault="00000000">
      <w:pPr>
        <w:pStyle w:val="PDParagraphDefault"/>
        <w:jc w:val="both"/>
      </w:pPr>
      <w:r>
        <w:rPr>
          <w:sz w:val="24"/>
          <w:szCs w:val="24"/>
        </w:rPr>
        <w:t>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in order to receive an adjustment or credit. Inquiries should be directed to Company’s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0554B31F" w14:textId="77777777" w:rsidR="00FD1F8F" w:rsidRDefault="00000000">
      <w:pPr>
        <w:pStyle w:val="PDParagraphDefault"/>
        <w:jc w:val="both"/>
      </w:pPr>
      <w:r>
        <w:rPr>
          <w:sz w:val="24"/>
          <w:szCs w:val="24"/>
        </w:rPr>
        <w:t xml:space="preserve"> </w:t>
      </w:r>
    </w:p>
    <w:p w14:paraId="1D6851BB" w14:textId="77777777" w:rsidR="00FD1F8F" w:rsidRDefault="00000000">
      <w:pPr>
        <w:pStyle w:val="PDParagraphDefault"/>
        <w:jc w:val="both"/>
      </w:pPr>
      <w:r>
        <w:rPr>
          <w:sz w:val="24"/>
          <w:szCs w:val="24"/>
        </w:rPr>
        <w:t>If Service implementation or migration project is being delayed due to customer not responding in a timely manner or due to other delays from Customer which are not communicated to the Company before the Effective Date, Company may charge additional fee as specified under Overage Charges.</w:t>
      </w:r>
    </w:p>
    <w:p w14:paraId="46143682" w14:textId="77777777" w:rsidR="00FD1F8F" w:rsidRDefault="00000000">
      <w:pPr>
        <w:pStyle w:val="PDParagraphDefault"/>
        <w:jc w:val="both"/>
        <w:sectPr w:rsidR="00FD1F8F">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FD1F8F" w14:paraId="00B3B786" w14:textId="77777777">
        <w:trPr>
          <w:jc w:val="center"/>
        </w:trPr>
        <w:tc>
          <w:tcPr>
            <w:tcW w:w="10714" w:type="dxa"/>
            <w:shd w:val="clear" w:color="auto" w:fill="93CDDC"/>
          </w:tcPr>
          <w:p w14:paraId="107C040A" w14:textId="77777777" w:rsidR="00FD1F8F" w:rsidRDefault="00000000">
            <w:pPr>
              <w:jc w:val="center"/>
            </w:pPr>
            <w:r>
              <w:rPr>
                <w:b/>
                <w:bCs/>
                <w:sz w:val="24"/>
                <w:szCs w:val="24"/>
                <w:shd w:val="clear" w:color="auto" w:fill="B6DDE8"/>
              </w:rPr>
              <w:lastRenderedPageBreak/>
              <w:t>TERM AND TERMINATION</w:t>
            </w:r>
          </w:p>
        </w:tc>
      </w:tr>
    </w:tbl>
    <w:p w14:paraId="09943286" w14:textId="77777777" w:rsidR="00FD1F8F" w:rsidRDefault="00FD1F8F">
      <w:pPr>
        <w:spacing w:after="0" w:line="240" w:lineRule="auto"/>
      </w:pPr>
    </w:p>
    <w:p w14:paraId="156303EB" w14:textId="77777777" w:rsidR="00FD1F8F" w:rsidRDefault="00000000">
      <w:pPr>
        <w:pStyle w:val="PDParagraphDefault"/>
        <w:jc w:val="both"/>
      </w:pPr>
      <w:r>
        <w:rPr>
          <w:sz w:val="24"/>
          <w:szCs w:val="24"/>
        </w:rPr>
        <w:t>Subject to earlier termination as provided below, this Agreement is for the Initial Service Term as specified in the Order Form, and shall be automatically renewed for additional periods of the same duration as the Initial Service Term (collectively, the “Term”), unless either party requests termination at least thirty (30) days prior to the end of the then-current term.</w:t>
      </w:r>
    </w:p>
    <w:p w14:paraId="129A070F" w14:textId="77777777" w:rsidR="00FD1F8F" w:rsidRDefault="00000000">
      <w:pPr>
        <w:pStyle w:val="PDParagraphDefault"/>
        <w:jc w:val="both"/>
      </w:pPr>
      <w:r>
        <w:t xml:space="preserve"> </w:t>
      </w:r>
    </w:p>
    <w:p w14:paraId="3A0D7A84" w14:textId="77777777" w:rsidR="00FD1F8F" w:rsidRDefault="00000000">
      <w:pPr>
        <w:pStyle w:val="PDParagraphDefault"/>
        <w:jc w:val="both"/>
      </w:pPr>
      <w:r>
        <w:rPr>
          <w:sz w:val="24"/>
          <w:szCs w:val="24"/>
        </w:rPr>
        <w:t>In addition to any other remedies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3221F4A8" w14:textId="77777777" w:rsidR="00FD1F8F" w:rsidRDefault="00FD1F8F">
      <w:pPr>
        <w:spacing w:after="0" w:line="240" w:lineRule="auto"/>
      </w:pPr>
    </w:p>
    <w:tbl>
      <w:tblPr>
        <w:tblStyle w:val="CustomGrid"/>
        <w:tblW w:w="0" w:type="auto"/>
        <w:jc w:val="center"/>
        <w:tblLook w:val="04A0" w:firstRow="1" w:lastRow="0" w:firstColumn="1" w:lastColumn="0" w:noHBand="0" w:noVBand="1"/>
      </w:tblPr>
      <w:tblGrid>
        <w:gridCol w:w="10714"/>
      </w:tblGrid>
      <w:tr w:rsidR="00FD1F8F" w14:paraId="68AF65D7" w14:textId="77777777">
        <w:trPr>
          <w:jc w:val="center"/>
        </w:trPr>
        <w:tc>
          <w:tcPr>
            <w:tcW w:w="10714" w:type="dxa"/>
            <w:shd w:val="clear" w:color="auto" w:fill="93CDDC"/>
          </w:tcPr>
          <w:p w14:paraId="5BB392F7" w14:textId="77777777" w:rsidR="00FD1F8F" w:rsidRDefault="00000000">
            <w:pPr>
              <w:jc w:val="both"/>
            </w:pPr>
            <w:r>
              <w:t xml:space="preserve"> </w:t>
            </w:r>
          </w:p>
          <w:p w14:paraId="131A07F1" w14:textId="77777777" w:rsidR="00FD1F8F" w:rsidRDefault="00000000">
            <w:pPr>
              <w:jc w:val="center"/>
            </w:pPr>
            <w:r>
              <w:rPr>
                <w:b/>
                <w:bCs/>
                <w:sz w:val="24"/>
                <w:szCs w:val="24"/>
                <w:shd w:val="clear" w:color="auto" w:fill="B6DDE8"/>
              </w:rPr>
              <w:t>WARRANTY AND DISCLAIMER</w:t>
            </w:r>
          </w:p>
        </w:tc>
      </w:tr>
    </w:tbl>
    <w:p w14:paraId="2BE2D946" w14:textId="77777777" w:rsidR="00FD1F8F" w:rsidRDefault="00FD1F8F">
      <w:pPr>
        <w:spacing w:after="0" w:line="240" w:lineRule="auto"/>
      </w:pPr>
    </w:p>
    <w:p w14:paraId="38B6290C" w14:textId="77777777" w:rsidR="00FD1F8F" w:rsidRDefault="00000000">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3F518A4D" w14:textId="77777777" w:rsidR="00FD1F8F" w:rsidRDefault="00000000">
      <w:pPr>
        <w:pStyle w:val="PDParagraphDefault"/>
        <w:jc w:val="both"/>
      </w:pPr>
      <w:r>
        <w:rPr>
          <w:sz w:val="24"/>
          <w:szCs w:val="24"/>
        </w:rPr>
        <w:t xml:space="preserve"> </w:t>
      </w:r>
    </w:p>
    <w:p w14:paraId="363376C1" w14:textId="77777777" w:rsidR="00FD1F8F" w:rsidRDefault="00000000">
      <w:pPr>
        <w:pStyle w:val="PDParagraphDefault"/>
        <w:jc w:val="both"/>
        <w:sectPr w:rsidR="00FD1F8F">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w:t>
      </w:r>
      <w:r>
        <w:rPr>
          <w:sz w:val="24"/>
          <w:szCs w:val="24"/>
        </w:rPr>
        <w:lastRenderedPageBreak/>
        <w:t>INCLUDING, BUT NOT 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FD1F8F" w14:paraId="3EFA092A" w14:textId="77777777">
        <w:trPr>
          <w:jc w:val="center"/>
        </w:trPr>
        <w:tc>
          <w:tcPr>
            <w:tcW w:w="10714" w:type="dxa"/>
            <w:shd w:val="clear" w:color="auto" w:fill="93CDDC"/>
          </w:tcPr>
          <w:p w14:paraId="6F5F883A" w14:textId="77777777" w:rsidR="00FD1F8F" w:rsidRDefault="00000000">
            <w:pPr>
              <w:jc w:val="center"/>
            </w:pPr>
            <w:r>
              <w:rPr>
                <w:b/>
                <w:bCs/>
                <w:sz w:val="24"/>
                <w:szCs w:val="24"/>
                <w:shd w:val="clear" w:color="auto" w:fill="B6DDE8"/>
              </w:rPr>
              <w:lastRenderedPageBreak/>
              <w:t>INDEMNITY</w:t>
            </w:r>
          </w:p>
        </w:tc>
      </w:tr>
    </w:tbl>
    <w:p w14:paraId="193E5FE9" w14:textId="77777777" w:rsidR="00FD1F8F" w:rsidRDefault="00FD1F8F">
      <w:pPr>
        <w:spacing w:after="0" w:line="240" w:lineRule="auto"/>
      </w:pPr>
    </w:p>
    <w:p w14:paraId="08F22459" w14:textId="77777777" w:rsidR="00FD1F8F" w:rsidRDefault="00000000">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4C690E5F" w14:textId="77777777" w:rsidR="00FD1F8F" w:rsidRDefault="00000000">
      <w:pPr>
        <w:pStyle w:val="PDParagraphDefault"/>
        <w:jc w:val="both"/>
      </w:pPr>
      <w:r>
        <w:rPr>
          <w:sz w:val="24"/>
          <w:szCs w:val="24"/>
        </w:rPr>
        <w:t xml:space="preserve"> </w:t>
      </w:r>
    </w:p>
    <w:p w14:paraId="75593A82" w14:textId="77777777" w:rsidR="00FD1F8F" w:rsidRDefault="00000000">
      <w:pPr>
        <w:pStyle w:val="PDParagraphDefault"/>
        <w:jc w:val="both"/>
      </w:pPr>
      <w:r>
        <w:rPr>
          <w:sz w:val="24"/>
          <w:szCs w:val="24"/>
        </w:rPr>
        <w:t xml:space="preserve">1) Not supplied by Company, </w:t>
      </w:r>
    </w:p>
    <w:p w14:paraId="7B2691EC" w14:textId="77777777" w:rsidR="00FD1F8F" w:rsidRDefault="00000000">
      <w:pPr>
        <w:pStyle w:val="PDParagraphDefault"/>
        <w:jc w:val="both"/>
      </w:pPr>
      <w:r>
        <w:rPr>
          <w:sz w:val="24"/>
          <w:szCs w:val="24"/>
        </w:rPr>
        <w:t xml:space="preserve"> </w:t>
      </w:r>
    </w:p>
    <w:p w14:paraId="11B8FEF4" w14:textId="77777777" w:rsidR="00FD1F8F" w:rsidRDefault="00000000">
      <w:pPr>
        <w:pStyle w:val="PDParagraphDefault"/>
        <w:jc w:val="both"/>
      </w:pPr>
      <w:r>
        <w:rPr>
          <w:sz w:val="24"/>
          <w:szCs w:val="24"/>
        </w:rPr>
        <w:t xml:space="preserve">2) Made in whole or in part in accordance with Customer specifications, </w:t>
      </w:r>
    </w:p>
    <w:p w14:paraId="01197FA1" w14:textId="77777777" w:rsidR="00FD1F8F" w:rsidRDefault="00000000">
      <w:pPr>
        <w:pStyle w:val="PDParagraphDefault"/>
        <w:jc w:val="both"/>
      </w:pPr>
      <w:r>
        <w:rPr>
          <w:sz w:val="24"/>
          <w:szCs w:val="24"/>
        </w:rPr>
        <w:t xml:space="preserve"> </w:t>
      </w:r>
    </w:p>
    <w:p w14:paraId="4A4204AD" w14:textId="77777777" w:rsidR="00FD1F8F" w:rsidRDefault="00000000">
      <w:pPr>
        <w:pStyle w:val="PDParagraphDefault"/>
        <w:jc w:val="both"/>
      </w:pPr>
      <w:r>
        <w:rPr>
          <w:sz w:val="24"/>
          <w:szCs w:val="24"/>
        </w:rPr>
        <w:t xml:space="preserve">3) That are modified after delivery by Company, </w:t>
      </w:r>
    </w:p>
    <w:p w14:paraId="61BA3BBC" w14:textId="77777777" w:rsidR="00FD1F8F" w:rsidRDefault="00000000">
      <w:pPr>
        <w:pStyle w:val="PDParagraphDefault"/>
        <w:jc w:val="both"/>
      </w:pPr>
      <w:r>
        <w:rPr>
          <w:sz w:val="24"/>
          <w:szCs w:val="24"/>
        </w:rPr>
        <w:t xml:space="preserve"> </w:t>
      </w:r>
    </w:p>
    <w:p w14:paraId="40928D43" w14:textId="77777777" w:rsidR="00FD1F8F" w:rsidRDefault="00000000">
      <w:pPr>
        <w:pStyle w:val="PDParagraphDefault"/>
        <w:jc w:val="both"/>
      </w:pPr>
      <w:r>
        <w:rPr>
          <w:sz w:val="24"/>
          <w:szCs w:val="24"/>
        </w:rPr>
        <w:t xml:space="preserve">4) Combined with other products, processes or materials where the alleged infringement relates to such combination, </w:t>
      </w:r>
    </w:p>
    <w:p w14:paraId="514227BE" w14:textId="77777777" w:rsidR="00FD1F8F" w:rsidRDefault="00000000">
      <w:pPr>
        <w:pStyle w:val="PDParagraphDefault"/>
        <w:jc w:val="both"/>
      </w:pPr>
      <w:r>
        <w:rPr>
          <w:sz w:val="24"/>
          <w:szCs w:val="24"/>
        </w:rPr>
        <w:t xml:space="preserve"> </w:t>
      </w:r>
    </w:p>
    <w:p w14:paraId="71FB8D25" w14:textId="77777777" w:rsidR="00FD1F8F" w:rsidRDefault="00000000">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5A62BE93" w14:textId="77777777" w:rsidR="00FD1F8F" w:rsidRDefault="00000000">
      <w:pPr>
        <w:pStyle w:val="PDParagraphDefault"/>
        <w:jc w:val="both"/>
      </w:pPr>
      <w:r>
        <w:rPr>
          <w:sz w:val="24"/>
          <w:szCs w:val="24"/>
        </w:rPr>
        <w:t xml:space="preserve"> </w:t>
      </w:r>
    </w:p>
    <w:p w14:paraId="1935EA3E" w14:textId="77777777" w:rsidR="00FD1F8F" w:rsidRDefault="00000000">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44680206" w14:textId="77777777" w:rsidR="00FD1F8F" w:rsidRDefault="00000000">
      <w:pPr>
        <w:pStyle w:val="PDParagraphDefault"/>
        <w:jc w:val="both"/>
      </w:pPr>
      <w:r>
        <w:rPr>
          <w:sz w:val="24"/>
          <w:szCs w:val="24"/>
        </w:rPr>
        <w:t xml:space="preserve"> </w:t>
      </w:r>
    </w:p>
    <w:p w14:paraId="65226E2E" w14:textId="77777777" w:rsidR="00FD1F8F" w:rsidRDefault="00000000">
      <w:pPr>
        <w:pStyle w:val="PDParagraphDefault"/>
        <w:jc w:val="both"/>
      </w:pPr>
      <w:r>
        <w:rPr>
          <w:sz w:val="24"/>
          <w:szCs w:val="24"/>
        </w:rPr>
        <w:t xml:space="preserve">B. Obtain for Customer a license to continue using the Service, or </w:t>
      </w:r>
    </w:p>
    <w:p w14:paraId="74E9B7EB" w14:textId="77777777" w:rsidR="00FD1F8F" w:rsidRDefault="00000000">
      <w:pPr>
        <w:pStyle w:val="PDParagraphDefault"/>
        <w:jc w:val="both"/>
      </w:pPr>
      <w:r>
        <w:rPr>
          <w:sz w:val="24"/>
          <w:szCs w:val="24"/>
        </w:rPr>
        <w:t xml:space="preserve"> </w:t>
      </w:r>
    </w:p>
    <w:p w14:paraId="4541B113" w14:textId="77777777" w:rsidR="00FD1F8F" w:rsidRDefault="00000000">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043305BD" w14:textId="77777777" w:rsidR="00FD1F8F" w:rsidRDefault="00FD1F8F">
      <w:pPr>
        <w:spacing w:after="0" w:line="240" w:lineRule="auto"/>
      </w:pPr>
    </w:p>
    <w:tbl>
      <w:tblPr>
        <w:tblStyle w:val="CustomGrid"/>
        <w:tblW w:w="0" w:type="auto"/>
        <w:jc w:val="center"/>
        <w:tblLook w:val="04A0" w:firstRow="1" w:lastRow="0" w:firstColumn="1" w:lastColumn="0" w:noHBand="0" w:noVBand="1"/>
      </w:tblPr>
      <w:tblGrid>
        <w:gridCol w:w="10714"/>
      </w:tblGrid>
      <w:tr w:rsidR="00FD1F8F" w14:paraId="7C6BBA87" w14:textId="77777777">
        <w:trPr>
          <w:jc w:val="center"/>
        </w:trPr>
        <w:tc>
          <w:tcPr>
            <w:tcW w:w="10714" w:type="dxa"/>
            <w:shd w:val="clear" w:color="auto" w:fill="93CDDC"/>
          </w:tcPr>
          <w:p w14:paraId="346FE35A" w14:textId="77777777" w:rsidR="00FD1F8F" w:rsidRDefault="00000000">
            <w:pPr>
              <w:jc w:val="both"/>
            </w:pPr>
            <w:r>
              <w:t xml:space="preserve"> </w:t>
            </w:r>
          </w:p>
          <w:p w14:paraId="4371B64F" w14:textId="77777777" w:rsidR="00FD1F8F" w:rsidRDefault="00000000">
            <w:pPr>
              <w:jc w:val="center"/>
            </w:pPr>
            <w:r>
              <w:rPr>
                <w:b/>
                <w:bCs/>
                <w:sz w:val="24"/>
                <w:szCs w:val="24"/>
                <w:shd w:val="clear" w:color="auto" w:fill="B6DDE8"/>
              </w:rPr>
              <w:t>LIMITATION OF LIABILITY</w:t>
            </w:r>
          </w:p>
        </w:tc>
      </w:tr>
    </w:tbl>
    <w:p w14:paraId="4BDFD856" w14:textId="77777777" w:rsidR="00FD1F8F" w:rsidRDefault="00FD1F8F">
      <w:pPr>
        <w:spacing w:after="0" w:line="240" w:lineRule="auto"/>
      </w:pPr>
    </w:p>
    <w:p w14:paraId="657B287E" w14:textId="77777777" w:rsidR="00FD1F8F" w:rsidRDefault="00000000">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40CD4E07" w14:textId="77777777" w:rsidR="00FD1F8F" w:rsidRDefault="00000000">
      <w:pPr>
        <w:pStyle w:val="PDParagraphDefault"/>
        <w:jc w:val="both"/>
      </w:pPr>
      <w:r>
        <w:rPr>
          <w:sz w:val="24"/>
          <w:szCs w:val="24"/>
        </w:rPr>
        <w:t xml:space="preserve"> </w:t>
      </w:r>
    </w:p>
    <w:p w14:paraId="1F373DBC" w14:textId="77777777" w:rsidR="00FD1F8F" w:rsidRDefault="00000000">
      <w:pPr>
        <w:pStyle w:val="PDParagraphDefault"/>
        <w:jc w:val="both"/>
      </w:pPr>
      <w:r>
        <w:rPr>
          <w:sz w:val="24"/>
          <w:szCs w:val="24"/>
        </w:rPr>
        <w:t xml:space="preserve">THERETO UNDER ANY CONTRACT, NEGLIGENCE, STRICT LIABILITY OR OTHER THEORY: </w:t>
      </w:r>
    </w:p>
    <w:p w14:paraId="25480AF3" w14:textId="77777777" w:rsidR="00FD1F8F" w:rsidRDefault="00000000">
      <w:pPr>
        <w:pStyle w:val="PDParagraphDefault"/>
        <w:jc w:val="both"/>
      </w:pPr>
      <w:r>
        <w:rPr>
          <w:sz w:val="24"/>
          <w:szCs w:val="24"/>
        </w:rPr>
        <w:t xml:space="preserve"> </w:t>
      </w:r>
    </w:p>
    <w:p w14:paraId="57D8C1DA" w14:textId="77777777" w:rsidR="00FD1F8F" w:rsidRDefault="00000000">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31919D2A" w14:textId="77777777" w:rsidR="00FD1F8F" w:rsidRDefault="00000000">
      <w:pPr>
        <w:pStyle w:val="PDParagraphDefault"/>
        <w:jc w:val="both"/>
      </w:pPr>
      <w:r>
        <w:rPr>
          <w:sz w:val="24"/>
          <w:szCs w:val="24"/>
        </w:rPr>
        <w:t xml:space="preserve"> </w:t>
      </w:r>
    </w:p>
    <w:p w14:paraId="3A472D59" w14:textId="77777777" w:rsidR="00FD1F8F" w:rsidRDefault="00000000">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57A3880C" w14:textId="77777777" w:rsidR="00FD1F8F" w:rsidRDefault="00000000">
      <w:pPr>
        <w:pStyle w:val="PDParagraphDefault"/>
        <w:jc w:val="both"/>
      </w:pPr>
      <w:r>
        <w:rPr>
          <w:sz w:val="24"/>
          <w:szCs w:val="24"/>
        </w:rPr>
        <w:t xml:space="preserve"> </w:t>
      </w:r>
    </w:p>
    <w:p w14:paraId="37A71099" w14:textId="77777777" w:rsidR="00FD1F8F" w:rsidRDefault="00000000">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1F348810" w14:textId="77777777" w:rsidR="00FD1F8F" w:rsidRDefault="00000000">
      <w:pPr>
        <w:pStyle w:val="PDParagraphDefault"/>
      </w:pPr>
      <w:r>
        <w:rPr>
          <w:sz w:val="24"/>
          <w:szCs w:val="24"/>
        </w:rPr>
        <w:t xml:space="preserve"> </w:t>
      </w:r>
    </w:p>
    <w:p w14:paraId="3D54966B" w14:textId="77777777" w:rsidR="00FD1F8F" w:rsidRDefault="00000000">
      <w:pPr>
        <w:pStyle w:val="PDParagraphDefault"/>
      </w:pPr>
      <w:r>
        <w:rPr>
          <w:sz w:val="24"/>
          <w:szCs w:val="24"/>
        </w:rPr>
        <w:t>(D) FOR ANY INDIRECT, EXEMPLARY, INCIDENTAL, SPECIAL OR CONSEQUENTIAL DAMAGES. (E) FOR ANY MATTER BEYOND COMPANY’S REASONABLE CONTROL. OR</w:t>
      </w:r>
    </w:p>
    <w:p w14:paraId="711B6115" w14:textId="77777777" w:rsidR="00FD1F8F" w:rsidRDefault="00000000">
      <w:pPr>
        <w:pStyle w:val="PDParagraphDefault"/>
      </w:pPr>
      <w:r>
        <w:rPr>
          <w:sz w:val="24"/>
          <w:szCs w:val="24"/>
        </w:rPr>
        <w:t>(F) FOR ANY AMOUNTS THAT, TOGETHER WITH</w:t>
      </w:r>
    </w:p>
    <w:p w14:paraId="42685725" w14:textId="77777777" w:rsidR="00FD1F8F" w:rsidRDefault="00000000">
      <w:pPr>
        <w:pStyle w:val="PDParagraphDefault"/>
      </w:pPr>
      <w:r>
        <w:rPr>
          <w:sz w:val="24"/>
          <w:szCs w:val="24"/>
        </w:rPr>
        <w:t xml:space="preserve"> </w:t>
      </w:r>
    </w:p>
    <w:p w14:paraId="37E3EB4D" w14:textId="77777777" w:rsidR="00FD1F8F" w:rsidRDefault="00000000">
      <w:pPr>
        <w:pStyle w:val="PDParagraphDefault"/>
        <w:sectPr w:rsidR="00FD1F8F">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FD1F8F" w14:paraId="0CC21C06" w14:textId="77777777">
        <w:trPr>
          <w:jc w:val="center"/>
        </w:trPr>
        <w:tc>
          <w:tcPr>
            <w:tcW w:w="10714" w:type="dxa"/>
            <w:shd w:val="clear" w:color="auto" w:fill="93CDDC"/>
          </w:tcPr>
          <w:p w14:paraId="3DC6C00A" w14:textId="77777777" w:rsidR="00FD1F8F" w:rsidRDefault="00000000">
            <w:pPr>
              <w:jc w:val="center"/>
            </w:pPr>
            <w:r>
              <w:rPr>
                <w:b/>
                <w:bCs/>
                <w:sz w:val="24"/>
                <w:szCs w:val="24"/>
                <w:shd w:val="clear" w:color="auto" w:fill="B6DDE8"/>
              </w:rPr>
              <w:lastRenderedPageBreak/>
              <w:t>MISCELLANEOUS</w:t>
            </w:r>
          </w:p>
        </w:tc>
      </w:tr>
    </w:tbl>
    <w:p w14:paraId="0DB9C43C" w14:textId="77777777" w:rsidR="00FD1F8F" w:rsidRDefault="00FD1F8F">
      <w:pPr>
        <w:spacing w:after="0" w:line="240" w:lineRule="auto"/>
      </w:pPr>
    </w:p>
    <w:p w14:paraId="2AA9F229" w14:textId="77777777" w:rsidR="00FD1F8F" w:rsidRDefault="00000000">
      <w:pPr>
        <w:pStyle w:val="PDParagraphDefault"/>
        <w:jc w:val="both"/>
      </w:pPr>
      <w:r>
        <w:rPr>
          <w:sz w:val="24"/>
          <w:szCs w:val="24"/>
        </w:rPr>
        <w:t>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as a result of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a least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FD1F8F" w14:paraId="48076407" w14:textId="77777777">
        <w:trPr>
          <w:jc w:val="center"/>
        </w:trPr>
        <w:tc>
          <w:tcPr>
            <w:tcW w:w="10714" w:type="dxa"/>
            <w:shd w:val="clear" w:color="auto" w:fill="93CDDC"/>
          </w:tcPr>
          <w:p w14:paraId="54BBE9DB" w14:textId="77777777" w:rsidR="00FD1F8F" w:rsidRDefault="00000000">
            <w:pPr>
              <w:jc w:val="center"/>
            </w:pPr>
            <w:r>
              <w:rPr>
                <w:b/>
                <w:bCs/>
                <w:sz w:val="24"/>
                <w:szCs w:val="24"/>
                <w:shd w:val="clear" w:color="auto" w:fill="B6DDE8"/>
              </w:rPr>
              <w:t>Exhibit 1- INCLUDED IN MIGRATION</w:t>
            </w:r>
          </w:p>
        </w:tc>
      </w:tr>
    </w:tbl>
    <w:p w14:paraId="5E9548D7" w14:textId="77777777" w:rsidR="00FD1F8F" w:rsidRDefault="00FD1F8F">
      <w:pPr>
        <w:spacing w:after="0" w:line="240" w:lineRule="auto"/>
      </w:pPr>
    </w:p>
    <w:p w14:paraId="20185A51" w14:textId="77777777" w:rsidR="00FD1F8F" w:rsidRDefault="00FD1F8F">
      <w:pPr>
        <w:pStyle w:val="PDParagraphDefault"/>
      </w:pPr>
    </w:p>
    <w:tbl>
      <w:tblPr>
        <w:tblStyle w:val="CustomGrid"/>
        <w:tblW w:w="0" w:type="auto"/>
        <w:jc w:val="center"/>
        <w:tblLook w:val="04A0" w:firstRow="1" w:lastRow="0" w:firstColumn="1" w:lastColumn="0" w:noHBand="0" w:noVBand="1"/>
      </w:tblPr>
      <w:tblGrid>
        <w:gridCol w:w="10714"/>
      </w:tblGrid>
      <w:tr w:rsidR="00FD1F8F" w14:paraId="780266A5" w14:textId="77777777">
        <w:trPr>
          <w:jc w:val="center"/>
        </w:trPr>
        <w:tc>
          <w:tcPr>
            <w:tcW w:w="10714" w:type="dxa"/>
            <w:shd w:val="clear" w:color="auto" w:fill="93CDDC"/>
          </w:tcPr>
          <w:p w14:paraId="614D92B7" w14:textId="77777777" w:rsidR="00FD1F8F" w:rsidRDefault="00000000">
            <w:pPr>
              <w:jc w:val="center"/>
            </w:pPr>
            <w:r>
              <w:rPr>
                <w:b/>
                <w:bCs/>
                <w:sz w:val="24"/>
                <w:szCs w:val="24"/>
                <w:shd w:val="clear" w:color="auto" w:fill="B6DDE8"/>
              </w:rPr>
              <w:t>Exhibit 2- NOT INCLUDED IN MIGRATION</w:t>
            </w:r>
          </w:p>
        </w:tc>
      </w:tr>
    </w:tbl>
    <w:p w14:paraId="0F28C4ED" w14:textId="77777777" w:rsidR="00FD1F8F" w:rsidRDefault="00FD1F8F">
      <w:pPr>
        <w:spacing w:after="0" w:line="240" w:lineRule="auto"/>
      </w:pPr>
    </w:p>
    <w:p w14:paraId="2A176AAD" w14:textId="77777777" w:rsidR="00FD1F8F" w:rsidRDefault="00FD1F8F">
      <w:pPr>
        <w:pStyle w:val="PDParagraphDefault"/>
      </w:pPr>
    </w:p>
    <w:sectPr w:rsidR="00FD1F8F">
      <w:headerReference w:type="default" r:id="rId19"/>
      <w:footerReference w:type="default" r:id="rId20"/>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9494B" w14:textId="77777777" w:rsidR="005456F9" w:rsidRDefault="005456F9">
      <w:pPr>
        <w:spacing w:after="0" w:line="240" w:lineRule="auto"/>
      </w:pPr>
      <w:r>
        <w:separator/>
      </w:r>
    </w:p>
  </w:endnote>
  <w:endnote w:type="continuationSeparator" w:id="0">
    <w:p w14:paraId="047993C1" w14:textId="77777777" w:rsidR="005456F9" w:rsidRDefault="00545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17DDA" w14:textId="77777777" w:rsidR="00FD1F8F"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6985C3C6" w14:textId="77777777" w:rsidR="00FD1F8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BB469E1" w14:textId="77777777" w:rsidR="00FD1F8F" w:rsidRDefault="00FD1F8F">
    <w:pPr>
      <w:pStyle w:val="PDFooter"/>
      <w:jc w:val="center"/>
    </w:pPr>
  </w:p>
  <w:p w14:paraId="634ECC9B" w14:textId="77777777" w:rsidR="00FD1F8F" w:rsidRDefault="00FD1F8F">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4A00C" w14:textId="77777777" w:rsidR="00FD1F8F"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48ACB5B7" w14:textId="77777777" w:rsidR="00FD1F8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400A7" w14:textId="77777777" w:rsidR="00FD1F8F" w:rsidRDefault="00FD1F8F">
    <w:pPr>
      <w:pStyle w:val="PDFooter"/>
      <w:jc w:val="center"/>
    </w:pPr>
  </w:p>
  <w:p w14:paraId="0E59D1F9" w14:textId="77777777" w:rsidR="00FD1F8F" w:rsidRDefault="00FD1F8F">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29D0C" w14:textId="77777777" w:rsidR="00FD1F8F"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379FC155" w14:textId="77777777" w:rsidR="00FD1F8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6C8A9FB" w14:textId="77777777" w:rsidR="00FD1F8F" w:rsidRDefault="00FD1F8F">
    <w:pPr>
      <w:pStyle w:val="PDFooter"/>
      <w:jc w:val="center"/>
    </w:pPr>
  </w:p>
  <w:p w14:paraId="5B2DBC54" w14:textId="77777777" w:rsidR="00FD1F8F" w:rsidRDefault="00FD1F8F">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97681" w14:textId="77777777" w:rsidR="00FD1F8F"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720429C6" w14:textId="77777777" w:rsidR="00FD1F8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4C374F6" w14:textId="77777777" w:rsidR="00FD1F8F" w:rsidRDefault="00FD1F8F">
    <w:pPr>
      <w:pStyle w:val="PDFooter"/>
      <w:jc w:val="center"/>
    </w:pPr>
  </w:p>
  <w:p w14:paraId="796AC7B9" w14:textId="77777777" w:rsidR="00FD1F8F" w:rsidRDefault="00FD1F8F">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E5B2A" w14:textId="77777777" w:rsidR="00FD1F8F"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4AFC2B7B" w14:textId="77777777" w:rsidR="00FD1F8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71CE3A0" w14:textId="77777777" w:rsidR="00FD1F8F" w:rsidRDefault="00FD1F8F">
    <w:pPr>
      <w:pStyle w:val="PDFooter"/>
      <w:jc w:val="center"/>
    </w:pPr>
  </w:p>
  <w:p w14:paraId="3A555814" w14:textId="77777777" w:rsidR="00FD1F8F" w:rsidRDefault="00FD1F8F">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45E7A" w14:textId="77777777" w:rsidR="00FD1F8F"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1F895739" w14:textId="77777777" w:rsidR="00FD1F8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2E3E492" w14:textId="77777777" w:rsidR="00FD1F8F" w:rsidRDefault="00FD1F8F">
    <w:pPr>
      <w:pStyle w:val="PDFooter"/>
      <w:jc w:val="center"/>
    </w:pPr>
  </w:p>
  <w:p w14:paraId="2BC49E17" w14:textId="77777777" w:rsidR="00FD1F8F" w:rsidRDefault="00FD1F8F">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A746D" w14:textId="77777777" w:rsidR="00FD1F8F" w:rsidRDefault="00000000">
    <w:pPr>
      <w:pStyle w:val="PDFooter"/>
      <w:jc w:val="center"/>
    </w:pPr>
    <w:r>
      <w:t xml:space="preserve">CloudFuze, Inc. </w:t>
    </w:r>
    <w:r>
      <w:rPr>
        <w:b/>
        <w:bCs/>
        <w:color w:val="FF0000"/>
      </w:rPr>
      <w:t>|</w:t>
    </w:r>
    <w:r>
      <w:t xml:space="preserve"> 2500 Regency Parkway, Cary, NC 27518 </w:t>
    </w:r>
    <w:r>
      <w:rPr>
        <w:b/>
        <w:bCs/>
        <w:color w:val="FF0000"/>
      </w:rPr>
      <w:t>|</w:t>
    </w:r>
    <w:r>
      <w:t xml:space="preserve"> https://www.cloudfuze.com/</w:t>
    </w:r>
  </w:p>
  <w:p w14:paraId="748145B9" w14:textId="77777777" w:rsidR="00FD1F8F"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E5CB907" w14:textId="77777777" w:rsidR="00FD1F8F" w:rsidRDefault="00FD1F8F">
    <w:pPr>
      <w:pStyle w:val="PDFooter"/>
      <w:jc w:val="center"/>
    </w:pPr>
  </w:p>
  <w:p w14:paraId="66330DE5" w14:textId="77777777" w:rsidR="00FD1F8F" w:rsidRDefault="00FD1F8F">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C408F" w14:textId="77777777" w:rsidR="005456F9" w:rsidRDefault="005456F9">
      <w:pPr>
        <w:spacing w:after="0" w:line="240" w:lineRule="auto"/>
      </w:pPr>
      <w:r>
        <w:separator/>
      </w:r>
    </w:p>
  </w:footnote>
  <w:footnote w:type="continuationSeparator" w:id="0">
    <w:p w14:paraId="695F3F22" w14:textId="77777777" w:rsidR="005456F9" w:rsidRDefault="00545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AC70D" w14:textId="77777777" w:rsidR="00FD1F8F" w:rsidRDefault="00FD1F8F">
    <w:pPr>
      <w:pStyle w:val="PDHeader"/>
    </w:pPr>
  </w:p>
  <w:p w14:paraId="5EF348DD" w14:textId="77777777" w:rsidR="00FD1F8F" w:rsidRDefault="00FD1F8F">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FD1F8F" w14:paraId="39FB5C43" w14:textId="77777777">
      <w:tblPrEx>
        <w:tblCellMar>
          <w:top w:w="0" w:type="dxa"/>
          <w:left w:w="0" w:type="dxa"/>
        </w:tblCellMar>
      </w:tblPrEx>
      <w:trPr>
        <w:jc w:val="center"/>
      </w:trPr>
      <w:tc>
        <w:tcPr>
          <w:tcW w:w="2741" w:type="dxa"/>
        </w:tcPr>
        <w:p w14:paraId="363F2BF7" w14:textId="77777777" w:rsidR="00FD1F8F" w:rsidRDefault="00000000">
          <w:pPr>
            <w:jc w:val="center"/>
          </w:pPr>
          <w:r>
            <w:rPr>
              <w:noProof/>
            </w:rPr>
            <w:drawing>
              <wp:inline distT="0" distB="0" distL="0" distR="0" wp14:anchorId="1AAEF005" wp14:editId="443AA949">
                <wp:extent cx="1066800" cy="1066800"/>
                <wp:effectExtent l="0" t="0" r="0" b="0"/>
                <wp:docPr id="159550552" name="Picture 159550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08668DD" w14:textId="77777777" w:rsidR="00FD1F8F" w:rsidRDefault="00FD1F8F">
          <w:pPr>
            <w:pStyle w:val="PDHeader"/>
          </w:pPr>
        </w:p>
      </w:tc>
      <w:tc>
        <w:tcPr>
          <w:tcW w:w="3732" w:type="dxa"/>
        </w:tcPr>
        <w:p w14:paraId="2F71C0BA" w14:textId="77777777" w:rsidR="00FD1F8F" w:rsidRDefault="00000000">
          <w:pPr>
            <w:jc w:val="center"/>
          </w:pPr>
          <w:r>
            <w:rPr>
              <w:noProof/>
            </w:rPr>
            <w:drawing>
              <wp:inline distT="0" distB="0" distL="0" distR="0" wp14:anchorId="197D3B93" wp14:editId="74633903">
                <wp:extent cx="1638300" cy="600075"/>
                <wp:effectExtent l="0" t="0" r="0" b="0"/>
                <wp:docPr id="521986564" name="Picture 521986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6C6EF" w14:textId="77777777" w:rsidR="00FD1F8F" w:rsidRDefault="00FD1F8F">
    <w:pPr>
      <w:pStyle w:val="PDHeader"/>
    </w:pPr>
  </w:p>
  <w:p w14:paraId="7AFA881A" w14:textId="77777777" w:rsidR="00FD1F8F" w:rsidRDefault="00FD1F8F">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FD1F8F" w14:paraId="6A06B4C6" w14:textId="77777777">
      <w:tblPrEx>
        <w:tblCellMar>
          <w:top w:w="0" w:type="dxa"/>
          <w:left w:w="0" w:type="dxa"/>
        </w:tblCellMar>
      </w:tblPrEx>
      <w:trPr>
        <w:jc w:val="center"/>
      </w:trPr>
      <w:tc>
        <w:tcPr>
          <w:tcW w:w="2741" w:type="dxa"/>
        </w:tcPr>
        <w:p w14:paraId="78444002" w14:textId="77777777" w:rsidR="00FD1F8F" w:rsidRDefault="00000000">
          <w:pPr>
            <w:jc w:val="center"/>
          </w:pPr>
          <w:r>
            <w:rPr>
              <w:noProof/>
            </w:rPr>
            <w:drawing>
              <wp:inline distT="0" distB="0" distL="0" distR="0" wp14:anchorId="1D8F144A" wp14:editId="150A1973">
                <wp:extent cx="1066800" cy="1066800"/>
                <wp:effectExtent l="0" t="0" r="0" b="0"/>
                <wp:docPr id="1306174918" name="Picture 1306174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D588296" w14:textId="77777777" w:rsidR="00FD1F8F" w:rsidRDefault="00FD1F8F">
          <w:pPr>
            <w:pStyle w:val="PDHeader"/>
          </w:pPr>
        </w:p>
      </w:tc>
      <w:tc>
        <w:tcPr>
          <w:tcW w:w="3732" w:type="dxa"/>
        </w:tcPr>
        <w:p w14:paraId="7796AA0D" w14:textId="77777777" w:rsidR="00FD1F8F" w:rsidRDefault="00000000">
          <w:pPr>
            <w:jc w:val="center"/>
          </w:pPr>
          <w:r>
            <w:rPr>
              <w:noProof/>
            </w:rPr>
            <w:drawing>
              <wp:inline distT="0" distB="0" distL="0" distR="0" wp14:anchorId="3F7F1DF4" wp14:editId="0AACF6EE">
                <wp:extent cx="1638300" cy="600075"/>
                <wp:effectExtent l="0" t="0" r="0" b="0"/>
                <wp:docPr id="1462486733" name="Picture 1462486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78E27" w14:textId="77777777" w:rsidR="00FD1F8F" w:rsidRDefault="00FD1F8F">
    <w:pPr>
      <w:pStyle w:val="PDHeader"/>
    </w:pPr>
  </w:p>
  <w:p w14:paraId="78A566CD" w14:textId="77777777" w:rsidR="00FD1F8F" w:rsidRDefault="00FD1F8F">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FD1F8F" w14:paraId="69989527" w14:textId="77777777">
      <w:tblPrEx>
        <w:tblCellMar>
          <w:top w:w="0" w:type="dxa"/>
          <w:left w:w="0" w:type="dxa"/>
        </w:tblCellMar>
      </w:tblPrEx>
      <w:trPr>
        <w:jc w:val="center"/>
      </w:trPr>
      <w:tc>
        <w:tcPr>
          <w:tcW w:w="2741" w:type="dxa"/>
        </w:tcPr>
        <w:p w14:paraId="7C65B164" w14:textId="77777777" w:rsidR="00FD1F8F" w:rsidRDefault="00000000">
          <w:pPr>
            <w:jc w:val="center"/>
          </w:pPr>
          <w:r>
            <w:rPr>
              <w:noProof/>
            </w:rPr>
            <w:drawing>
              <wp:inline distT="0" distB="0" distL="0" distR="0" wp14:anchorId="2889C168" wp14:editId="47CD8E6B">
                <wp:extent cx="1066800" cy="1066800"/>
                <wp:effectExtent l="0" t="0" r="0" b="0"/>
                <wp:docPr id="1787373511" name="Picture 1787373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4535152" w14:textId="77777777" w:rsidR="00FD1F8F" w:rsidRDefault="00FD1F8F">
          <w:pPr>
            <w:pStyle w:val="PDHeader"/>
          </w:pPr>
        </w:p>
      </w:tc>
      <w:tc>
        <w:tcPr>
          <w:tcW w:w="3732" w:type="dxa"/>
        </w:tcPr>
        <w:p w14:paraId="6B63AAB3" w14:textId="77777777" w:rsidR="00FD1F8F" w:rsidRDefault="00000000">
          <w:pPr>
            <w:jc w:val="center"/>
          </w:pPr>
          <w:r>
            <w:rPr>
              <w:noProof/>
            </w:rPr>
            <w:drawing>
              <wp:inline distT="0" distB="0" distL="0" distR="0" wp14:anchorId="33DD7E55" wp14:editId="53444617">
                <wp:extent cx="1638300" cy="600075"/>
                <wp:effectExtent l="0" t="0" r="0" b="0"/>
                <wp:docPr id="993845496" name="Picture 993845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7C3D5" w14:textId="77777777" w:rsidR="00FD1F8F" w:rsidRDefault="00FD1F8F">
    <w:pPr>
      <w:pStyle w:val="PDHeader"/>
    </w:pPr>
  </w:p>
  <w:p w14:paraId="1FD0B1F3" w14:textId="77777777" w:rsidR="00FD1F8F" w:rsidRDefault="00FD1F8F">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FD1F8F" w14:paraId="6DB2596C" w14:textId="77777777">
      <w:tblPrEx>
        <w:tblCellMar>
          <w:top w:w="0" w:type="dxa"/>
          <w:left w:w="0" w:type="dxa"/>
        </w:tblCellMar>
      </w:tblPrEx>
      <w:trPr>
        <w:jc w:val="center"/>
      </w:trPr>
      <w:tc>
        <w:tcPr>
          <w:tcW w:w="2741" w:type="dxa"/>
        </w:tcPr>
        <w:p w14:paraId="24477C83" w14:textId="77777777" w:rsidR="00FD1F8F" w:rsidRDefault="00000000">
          <w:pPr>
            <w:jc w:val="center"/>
          </w:pPr>
          <w:r>
            <w:rPr>
              <w:noProof/>
            </w:rPr>
            <w:drawing>
              <wp:inline distT="0" distB="0" distL="0" distR="0" wp14:anchorId="7D41B792" wp14:editId="5D2C465C">
                <wp:extent cx="1066800" cy="1066800"/>
                <wp:effectExtent l="0" t="0" r="0" b="0"/>
                <wp:docPr id="525139640" name="Picture 525139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5808122" w14:textId="77777777" w:rsidR="00FD1F8F" w:rsidRDefault="00FD1F8F">
          <w:pPr>
            <w:pStyle w:val="PDHeader"/>
          </w:pPr>
        </w:p>
      </w:tc>
      <w:tc>
        <w:tcPr>
          <w:tcW w:w="3732" w:type="dxa"/>
        </w:tcPr>
        <w:p w14:paraId="0DE6E380" w14:textId="77777777" w:rsidR="00FD1F8F" w:rsidRDefault="00000000">
          <w:pPr>
            <w:jc w:val="center"/>
          </w:pPr>
          <w:r>
            <w:rPr>
              <w:noProof/>
            </w:rPr>
            <w:drawing>
              <wp:inline distT="0" distB="0" distL="0" distR="0" wp14:anchorId="06942E0A" wp14:editId="7DB6D759">
                <wp:extent cx="1638300" cy="600075"/>
                <wp:effectExtent l="0" t="0" r="0" b="0"/>
                <wp:docPr id="1596493558" name="Picture 1596493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83F11" w14:textId="77777777" w:rsidR="00FD1F8F" w:rsidRDefault="00FD1F8F">
    <w:pPr>
      <w:pStyle w:val="PDHeader"/>
    </w:pPr>
  </w:p>
  <w:p w14:paraId="7FB836A7" w14:textId="77777777" w:rsidR="00FD1F8F" w:rsidRDefault="00FD1F8F">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FD1F8F" w14:paraId="2400D374" w14:textId="77777777">
      <w:tblPrEx>
        <w:tblCellMar>
          <w:top w:w="0" w:type="dxa"/>
          <w:left w:w="0" w:type="dxa"/>
        </w:tblCellMar>
      </w:tblPrEx>
      <w:trPr>
        <w:jc w:val="center"/>
      </w:trPr>
      <w:tc>
        <w:tcPr>
          <w:tcW w:w="2741" w:type="dxa"/>
        </w:tcPr>
        <w:p w14:paraId="5915AFCF" w14:textId="77777777" w:rsidR="00FD1F8F" w:rsidRDefault="00000000">
          <w:pPr>
            <w:jc w:val="center"/>
          </w:pPr>
          <w:r>
            <w:rPr>
              <w:noProof/>
            </w:rPr>
            <w:drawing>
              <wp:inline distT="0" distB="0" distL="0" distR="0" wp14:anchorId="6A70677E" wp14:editId="753F37D8">
                <wp:extent cx="1066800" cy="1066800"/>
                <wp:effectExtent l="0" t="0" r="0" b="0"/>
                <wp:docPr id="1729327712" name="Picture 172932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0067DE1" w14:textId="77777777" w:rsidR="00FD1F8F" w:rsidRDefault="00FD1F8F">
          <w:pPr>
            <w:pStyle w:val="PDHeader"/>
          </w:pPr>
        </w:p>
      </w:tc>
      <w:tc>
        <w:tcPr>
          <w:tcW w:w="3732" w:type="dxa"/>
        </w:tcPr>
        <w:p w14:paraId="0417E6E0" w14:textId="77777777" w:rsidR="00FD1F8F" w:rsidRDefault="00000000">
          <w:pPr>
            <w:jc w:val="center"/>
          </w:pPr>
          <w:r>
            <w:rPr>
              <w:noProof/>
            </w:rPr>
            <w:drawing>
              <wp:inline distT="0" distB="0" distL="0" distR="0" wp14:anchorId="154E48F7" wp14:editId="7751E9FE">
                <wp:extent cx="1638300" cy="600075"/>
                <wp:effectExtent l="0" t="0" r="0" b="0"/>
                <wp:docPr id="1199263828" name="Picture 119926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026AD" w14:textId="77777777" w:rsidR="00FD1F8F" w:rsidRDefault="00FD1F8F">
    <w:pPr>
      <w:pStyle w:val="PDHeader"/>
    </w:pPr>
  </w:p>
  <w:p w14:paraId="3B287DE9" w14:textId="77777777" w:rsidR="00FD1F8F" w:rsidRDefault="00FD1F8F">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FD1F8F" w14:paraId="4F48C236" w14:textId="77777777">
      <w:tblPrEx>
        <w:tblCellMar>
          <w:top w:w="0" w:type="dxa"/>
          <w:left w:w="0" w:type="dxa"/>
        </w:tblCellMar>
      </w:tblPrEx>
      <w:trPr>
        <w:jc w:val="center"/>
      </w:trPr>
      <w:tc>
        <w:tcPr>
          <w:tcW w:w="2741" w:type="dxa"/>
        </w:tcPr>
        <w:p w14:paraId="1B731CED" w14:textId="77777777" w:rsidR="00FD1F8F" w:rsidRDefault="00000000">
          <w:pPr>
            <w:jc w:val="center"/>
          </w:pPr>
          <w:r>
            <w:rPr>
              <w:noProof/>
            </w:rPr>
            <w:drawing>
              <wp:inline distT="0" distB="0" distL="0" distR="0" wp14:anchorId="1C8AB34E" wp14:editId="100D7EE5">
                <wp:extent cx="1066800" cy="1066800"/>
                <wp:effectExtent l="0" t="0" r="0" b="0"/>
                <wp:docPr id="86558764" name="Picture 86558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A297C4D" w14:textId="77777777" w:rsidR="00FD1F8F" w:rsidRDefault="00FD1F8F">
          <w:pPr>
            <w:pStyle w:val="PDHeader"/>
          </w:pPr>
        </w:p>
      </w:tc>
      <w:tc>
        <w:tcPr>
          <w:tcW w:w="3732" w:type="dxa"/>
        </w:tcPr>
        <w:p w14:paraId="14926566" w14:textId="77777777" w:rsidR="00FD1F8F" w:rsidRDefault="00000000">
          <w:pPr>
            <w:jc w:val="center"/>
          </w:pPr>
          <w:r>
            <w:rPr>
              <w:noProof/>
            </w:rPr>
            <w:drawing>
              <wp:inline distT="0" distB="0" distL="0" distR="0" wp14:anchorId="70C9DC93" wp14:editId="0B1FD4E3">
                <wp:extent cx="1638300" cy="600075"/>
                <wp:effectExtent l="0" t="0" r="0" b="0"/>
                <wp:docPr id="1609742298" name="Picture 1609742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F9015" w14:textId="77777777" w:rsidR="00FD1F8F" w:rsidRDefault="00FD1F8F">
    <w:pPr>
      <w:pStyle w:val="PDHeader"/>
    </w:pPr>
  </w:p>
  <w:p w14:paraId="0A273AF1" w14:textId="77777777" w:rsidR="00FD1F8F" w:rsidRDefault="00FD1F8F">
    <w:pPr>
      <w:pStyle w:val="PDHeader"/>
      <w:spacing w:line="240" w:lineRule="auto"/>
    </w:pPr>
  </w:p>
  <w:tbl>
    <w:tblPr>
      <w:tblStyle w:val="PDRowItem"/>
      <w:tblW w:w="0" w:type="auto"/>
      <w:jc w:val="center"/>
      <w:tblInd w:w="0" w:type="dxa"/>
      <w:tblCellMar>
        <w:top w:w="0" w:type="dxa"/>
        <w:left w:w="0" w:type="dxa"/>
      </w:tblCellMar>
      <w:tblLook w:val="04A0" w:firstRow="1" w:lastRow="0" w:firstColumn="1" w:lastColumn="0" w:noHBand="0" w:noVBand="1"/>
    </w:tblPr>
    <w:tblGrid>
      <w:gridCol w:w="2741"/>
      <w:gridCol w:w="4241"/>
      <w:gridCol w:w="3732"/>
    </w:tblGrid>
    <w:tr w:rsidR="00FD1F8F" w14:paraId="0E3EF4B7" w14:textId="77777777">
      <w:tblPrEx>
        <w:tblCellMar>
          <w:top w:w="0" w:type="dxa"/>
          <w:left w:w="0" w:type="dxa"/>
        </w:tblCellMar>
      </w:tblPrEx>
      <w:trPr>
        <w:jc w:val="center"/>
      </w:trPr>
      <w:tc>
        <w:tcPr>
          <w:tcW w:w="2741" w:type="dxa"/>
        </w:tcPr>
        <w:p w14:paraId="1E0CE3B4" w14:textId="77777777" w:rsidR="00FD1F8F" w:rsidRDefault="00000000">
          <w:pPr>
            <w:jc w:val="center"/>
          </w:pPr>
          <w:r>
            <w:rPr>
              <w:noProof/>
            </w:rPr>
            <w:drawing>
              <wp:inline distT="0" distB="0" distL="0" distR="0" wp14:anchorId="5F36C814" wp14:editId="53A68945">
                <wp:extent cx="1066800" cy="1066800"/>
                <wp:effectExtent l="0" t="0" r="0" b="0"/>
                <wp:docPr id="53330058" name="Picture 53330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F88340C" w14:textId="77777777" w:rsidR="00FD1F8F" w:rsidRDefault="00FD1F8F">
          <w:pPr>
            <w:pStyle w:val="PDHeader"/>
          </w:pPr>
        </w:p>
      </w:tc>
      <w:tc>
        <w:tcPr>
          <w:tcW w:w="3732" w:type="dxa"/>
        </w:tcPr>
        <w:p w14:paraId="5741B163" w14:textId="77777777" w:rsidR="00FD1F8F" w:rsidRDefault="00000000">
          <w:pPr>
            <w:jc w:val="center"/>
          </w:pPr>
          <w:r>
            <w:rPr>
              <w:noProof/>
            </w:rPr>
            <w:drawing>
              <wp:inline distT="0" distB="0" distL="0" distR="0" wp14:anchorId="36ED0C63" wp14:editId="3F00F028">
                <wp:extent cx="1638300" cy="600075"/>
                <wp:effectExtent l="0" t="0" r="0" b="0"/>
                <wp:docPr id="626019773" name="Picture 626019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734F91"/>
    <w:multiLevelType w:val="hybridMultilevel"/>
    <w:tmpl w:val="52029B82"/>
    <w:lvl w:ilvl="0" w:tplc="5BE4B736">
      <w:start w:val="1"/>
      <w:numFmt w:val="bullet"/>
      <w:lvlText w:val="●"/>
      <w:lvlJc w:val="left"/>
      <w:pPr>
        <w:ind w:left="720" w:hanging="360"/>
      </w:pPr>
      <w:rPr>
        <w:rFonts w:ascii="Arial" w:hAnsi="Arial" w:hint="default"/>
      </w:rPr>
    </w:lvl>
    <w:lvl w:ilvl="1" w:tplc="2FD6A2B6">
      <w:numFmt w:val="decimal"/>
      <w:lvlText w:val=""/>
      <w:lvlJc w:val="left"/>
    </w:lvl>
    <w:lvl w:ilvl="2" w:tplc="BC8CDD3A">
      <w:numFmt w:val="decimal"/>
      <w:lvlText w:val=""/>
      <w:lvlJc w:val="left"/>
    </w:lvl>
    <w:lvl w:ilvl="3" w:tplc="BEE83EBA">
      <w:numFmt w:val="decimal"/>
      <w:lvlText w:val=""/>
      <w:lvlJc w:val="left"/>
    </w:lvl>
    <w:lvl w:ilvl="4" w:tplc="C40A3760">
      <w:numFmt w:val="decimal"/>
      <w:lvlText w:val=""/>
      <w:lvlJc w:val="left"/>
    </w:lvl>
    <w:lvl w:ilvl="5" w:tplc="E27C50F4">
      <w:numFmt w:val="decimal"/>
      <w:lvlText w:val=""/>
      <w:lvlJc w:val="left"/>
    </w:lvl>
    <w:lvl w:ilvl="6" w:tplc="13062976">
      <w:numFmt w:val="decimal"/>
      <w:lvlText w:val=""/>
      <w:lvlJc w:val="left"/>
    </w:lvl>
    <w:lvl w:ilvl="7" w:tplc="0184985C">
      <w:numFmt w:val="decimal"/>
      <w:lvlText w:val=""/>
      <w:lvlJc w:val="left"/>
    </w:lvl>
    <w:lvl w:ilvl="8" w:tplc="7D1AE74E">
      <w:numFmt w:val="decimal"/>
      <w:lvlText w:val=""/>
      <w:lvlJc w:val="left"/>
    </w:lvl>
  </w:abstractNum>
  <w:abstractNum w:abstractNumId="2" w15:restartNumberingAfterBreak="0">
    <w:nsid w:val="2241495D"/>
    <w:multiLevelType w:val="hybridMultilevel"/>
    <w:tmpl w:val="74DEE6AA"/>
    <w:lvl w:ilvl="0" w:tplc="BBC270A2">
      <w:start w:val="1"/>
      <w:numFmt w:val="bullet"/>
      <w:lvlText w:val="●"/>
      <w:lvlJc w:val="left"/>
      <w:pPr>
        <w:ind w:left="720" w:hanging="360"/>
      </w:pPr>
      <w:rPr>
        <w:rFonts w:ascii="Arial" w:hAnsi="Arial" w:hint="default"/>
      </w:rPr>
    </w:lvl>
    <w:lvl w:ilvl="1" w:tplc="8FE6E902">
      <w:numFmt w:val="decimal"/>
      <w:lvlText w:val=""/>
      <w:lvlJc w:val="left"/>
    </w:lvl>
    <w:lvl w:ilvl="2" w:tplc="91A85FE0">
      <w:numFmt w:val="decimal"/>
      <w:lvlText w:val=""/>
      <w:lvlJc w:val="left"/>
    </w:lvl>
    <w:lvl w:ilvl="3" w:tplc="B2EA4012">
      <w:numFmt w:val="decimal"/>
      <w:lvlText w:val=""/>
      <w:lvlJc w:val="left"/>
    </w:lvl>
    <w:lvl w:ilvl="4" w:tplc="43F6BFE4">
      <w:numFmt w:val="decimal"/>
      <w:lvlText w:val=""/>
      <w:lvlJc w:val="left"/>
    </w:lvl>
    <w:lvl w:ilvl="5" w:tplc="24A2D658">
      <w:numFmt w:val="decimal"/>
      <w:lvlText w:val=""/>
      <w:lvlJc w:val="left"/>
    </w:lvl>
    <w:lvl w:ilvl="6" w:tplc="AEACA22A">
      <w:numFmt w:val="decimal"/>
      <w:lvlText w:val=""/>
      <w:lvlJc w:val="left"/>
    </w:lvl>
    <w:lvl w:ilvl="7" w:tplc="AF5A96FA">
      <w:numFmt w:val="decimal"/>
      <w:lvlText w:val=""/>
      <w:lvlJc w:val="left"/>
    </w:lvl>
    <w:lvl w:ilvl="8" w:tplc="89BC93C4">
      <w:numFmt w:val="decimal"/>
      <w:lvlText w:val=""/>
      <w:lvlJc w:val="left"/>
    </w:lvl>
  </w:abstractNum>
  <w:abstractNum w:abstractNumId="3" w15:restartNumberingAfterBreak="0">
    <w:nsid w:val="40A9560D"/>
    <w:multiLevelType w:val="hybridMultilevel"/>
    <w:tmpl w:val="0C6830E6"/>
    <w:lvl w:ilvl="0" w:tplc="4B764CEC">
      <w:start w:val="1"/>
      <w:numFmt w:val="bullet"/>
      <w:lvlText w:val="●"/>
      <w:lvlJc w:val="left"/>
      <w:pPr>
        <w:ind w:left="720" w:hanging="360"/>
      </w:pPr>
      <w:rPr>
        <w:rFonts w:ascii="Arial" w:hAnsi="Arial" w:hint="default"/>
      </w:rPr>
    </w:lvl>
    <w:lvl w:ilvl="1" w:tplc="5A7EEF24">
      <w:numFmt w:val="decimal"/>
      <w:lvlText w:val=""/>
      <w:lvlJc w:val="left"/>
    </w:lvl>
    <w:lvl w:ilvl="2" w:tplc="B83681C2">
      <w:numFmt w:val="decimal"/>
      <w:lvlText w:val=""/>
      <w:lvlJc w:val="left"/>
    </w:lvl>
    <w:lvl w:ilvl="3" w:tplc="6986C6BC">
      <w:numFmt w:val="decimal"/>
      <w:lvlText w:val=""/>
      <w:lvlJc w:val="left"/>
    </w:lvl>
    <w:lvl w:ilvl="4" w:tplc="B42A2204">
      <w:numFmt w:val="decimal"/>
      <w:lvlText w:val=""/>
      <w:lvlJc w:val="left"/>
    </w:lvl>
    <w:lvl w:ilvl="5" w:tplc="5C6C3834">
      <w:numFmt w:val="decimal"/>
      <w:lvlText w:val=""/>
      <w:lvlJc w:val="left"/>
    </w:lvl>
    <w:lvl w:ilvl="6" w:tplc="7CEA9630">
      <w:numFmt w:val="decimal"/>
      <w:lvlText w:val=""/>
      <w:lvlJc w:val="left"/>
    </w:lvl>
    <w:lvl w:ilvl="7" w:tplc="26EEE7CA">
      <w:numFmt w:val="decimal"/>
      <w:lvlText w:val=""/>
      <w:lvlJc w:val="left"/>
    </w:lvl>
    <w:lvl w:ilvl="8" w:tplc="CF8E03D0">
      <w:numFmt w:val="decimal"/>
      <w:lvlText w:val=""/>
      <w:lvlJc w:val="left"/>
    </w:lvl>
  </w:abstractNum>
  <w:abstractNum w:abstractNumId="4" w15:restartNumberingAfterBreak="0">
    <w:nsid w:val="45551FBB"/>
    <w:multiLevelType w:val="hybridMultilevel"/>
    <w:tmpl w:val="0FBE6F9A"/>
    <w:lvl w:ilvl="0" w:tplc="D892F508">
      <w:start w:val="1"/>
      <w:numFmt w:val="bullet"/>
      <w:lvlText w:val="●"/>
      <w:lvlJc w:val="left"/>
      <w:pPr>
        <w:ind w:left="720" w:hanging="360"/>
      </w:pPr>
      <w:rPr>
        <w:rFonts w:ascii="Arial" w:hAnsi="Arial" w:hint="default"/>
      </w:rPr>
    </w:lvl>
    <w:lvl w:ilvl="1" w:tplc="D09A437A">
      <w:numFmt w:val="decimal"/>
      <w:lvlText w:val=""/>
      <w:lvlJc w:val="left"/>
    </w:lvl>
    <w:lvl w:ilvl="2" w:tplc="F98CF22A">
      <w:numFmt w:val="decimal"/>
      <w:lvlText w:val=""/>
      <w:lvlJc w:val="left"/>
    </w:lvl>
    <w:lvl w:ilvl="3" w:tplc="B9B49D72">
      <w:numFmt w:val="decimal"/>
      <w:lvlText w:val=""/>
      <w:lvlJc w:val="left"/>
    </w:lvl>
    <w:lvl w:ilvl="4" w:tplc="91F4BE86">
      <w:numFmt w:val="decimal"/>
      <w:lvlText w:val=""/>
      <w:lvlJc w:val="left"/>
    </w:lvl>
    <w:lvl w:ilvl="5" w:tplc="C9DCB284">
      <w:numFmt w:val="decimal"/>
      <w:lvlText w:val=""/>
      <w:lvlJc w:val="left"/>
    </w:lvl>
    <w:lvl w:ilvl="6" w:tplc="ECAACFBA">
      <w:numFmt w:val="decimal"/>
      <w:lvlText w:val=""/>
      <w:lvlJc w:val="left"/>
    </w:lvl>
    <w:lvl w:ilvl="7" w:tplc="9940A792">
      <w:numFmt w:val="decimal"/>
      <w:lvlText w:val=""/>
      <w:lvlJc w:val="left"/>
    </w:lvl>
    <w:lvl w:ilvl="8" w:tplc="19985B5A">
      <w:numFmt w:val="decimal"/>
      <w:lvlText w:val=""/>
      <w:lvlJc w:val="left"/>
    </w:lvl>
  </w:abstractNum>
  <w:abstractNum w:abstractNumId="5" w15:restartNumberingAfterBreak="0">
    <w:nsid w:val="77537D0F"/>
    <w:multiLevelType w:val="hybridMultilevel"/>
    <w:tmpl w:val="1872551E"/>
    <w:lvl w:ilvl="0" w:tplc="DCC64114">
      <w:start w:val="1"/>
      <w:numFmt w:val="bullet"/>
      <w:lvlText w:val="●"/>
      <w:lvlJc w:val="left"/>
      <w:pPr>
        <w:ind w:left="720" w:hanging="360"/>
      </w:pPr>
      <w:rPr>
        <w:rFonts w:ascii="Arial" w:hAnsi="Arial" w:hint="default"/>
      </w:rPr>
    </w:lvl>
    <w:lvl w:ilvl="1" w:tplc="EDD80C8A">
      <w:numFmt w:val="decimal"/>
      <w:lvlText w:val=""/>
      <w:lvlJc w:val="left"/>
    </w:lvl>
    <w:lvl w:ilvl="2" w:tplc="855815BE">
      <w:numFmt w:val="decimal"/>
      <w:lvlText w:val=""/>
      <w:lvlJc w:val="left"/>
    </w:lvl>
    <w:lvl w:ilvl="3" w:tplc="8FB0BE7C">
      <w:numFmt w:val="decimal"/>
      <w:lvlText w:val=""/>
      <w:lvlJc w:val="left"/>
    </w:lvl>
    <w:lvl w:ilvl="4" w:tplc="1B001B8C">
      <w:numFmt w:val="decimal"/>
      <w:lvlText w:val=""/>
      <w:lvlJc w:val="left"/>
    </w:lvl>
    <w:lvl w:ilvl="5" w:tplc="14FED590">
      <w:numFmt w:val="decimal"/>
      <w:lvlText w:val=""/>
      <w:lvlJc w:val="left"/>
    </w:lvl>
    <w:lvl w:ilvl="6" w:tplc="8E886948">
      <w:numFmt w:val="decimal"/>
      <w:lvlText w:val=""/>
      <w:lvlJc w:val="left"/>
    </w:lvl>
    <w:lvl w:ilvl="7" w:tplc="7706B20E">
      <w:numFmt w:val="decimal"/>
      <w:lvlText w:val=""/>
      <w:lvlJc w:val="left"/>
    </w:lvl>
    <w:lvl w:ilvl="8" w:tplc="4072ABC0">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2658206">
    <w:abstractNumId w:val="6"/>
  </w:num>
  <w:num w:numId="2" w16cid:durableId="729964035">
    <w:abstractNumId w:val="0"/>
  </w:num>
  <w:num w:numId="3" w16cid:durableId="103158318">
    <w:abstractNumId w:val="3"/>
  </w:num>
  <w:num w:numId="4" w16cid:durableId="1145511408">
    <w:abstractNumId w:val="1"/>
  </w:num>
  <w:num w:numId="5" w16cid:durableId="1006129050">
    <w:abstractNumId w:val="4"/>
  </w:num>
  <w:num w:numId="6" w16cid:durableId="143544171">
    <w:abstractNumId w:val="5"/>
  </w:num>
  <w:num w:numId="7" w16cid:durableId="193647605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FD1F8F"/>
    <w:rsid w:val="005456F9"/>
    <w:rsid w:val="00601486"/>
    <w:rsid w:val="008B5FB3"/>
    <w:rsid w:val="00FD1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45F5"/>
  <w15:docId w15:val="{D90EBA10-1877-4166-B885-D10DA5F3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2617</Words>
  <Characters>14918</Characters>
  <Application>Microsoft Office Word</Application>
  <DocSecurity>0</DocSecurity>
  <Lines>124</Lines>
  <Paragraphs>34</Paragraphs>
  <ScaleCrop>false</ScaleCrop>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Tharun P</cp:lastModifiedBy>
  <cp:revision>2</cp:revision>
  <dcterms:created xsi:type="dcterms:W3CDTF">2025-10-02T12:44:00Z</dcterms:created>
  <dcterms:modified xsi:type="dcterms:W3CDTF">2025-10-02T12:54:00Z</dcterms:modified>
</cp:coreProperties>
</file>