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97B5F" w14:textId="1416FA17" w:rsidR="00E442A4"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BC60F5" w:rsidRPr="009A4B0A">
        <w:rPr>
          <w:b/>
          <w:bCs/>
        </w:rPr>
        <w:t>{{</w:t>
      </w:r>
      <w:proofErr w:type="spellStart"/>
      <w:r w:rsidR="00BC60F5" w:rsidRPr="009A4B0A">
        <w:rPr>
          <w:b/>
          <w:bCs/>
        </w:rPr>
        <w:t>Company</w:t>
      </w:r>
      <w:r w:rsidR="00BC60F5" w:rsidRPr="009A4B0A">
        <w:rPr>
          <w:b/>
          <w:bCs/>
          <w:spacing w:val="-7"/>
        </w:rPr>
        <w:t>_</w:t>
      </w:r>
      <w:r w:rsidR="00BC60F5" w:rsidRPr="009A4B0A">
        <w:rPr>
          <w:b/>
          <w:bCs/>
          <w:spacing w:val="-2"/>
        </w:rPr>
        <w:t>Name</w:t>
      </w:r>
      <w:proofErr w:type="spellEnd"/>
      <w:r w:rsidR="00BC60F5" w:rsidRPr="009A4B0A">
        <w:rPr>
          <w:b/>
          <w:bCs/>
          <w:spacing w:val="-2"/>
        </w:rPr>
        <w:t>}}</w:t>
      </w:r>
      <w:bookmarkEnd w:id="0"/>
    </w:p>
    <w:p w14:paraId="473EDDA1" w14:textId="77777777" w:rsidR="00E442A4" w:rsidRDefault="00E442A4">
      <w:pPr>
        <w:spacing w:after="0" w:line="240" w:lineRule="auto"/>
      </w:pPr>
    </w:p>
    <w:p w14:paraId="51C93577" w14:textId="4D7DB7DB" w:rsidR="00E442A4" w:rsidRDefault="00000000">
      <w:pPr>
        <w:pStyle w:val="PDParagraphDefault"/>
        <w:jc w:val="both"/>
      </w:pPr>
      <w:r>
        <w:t xml:space="preserve">This agreement provides </w:t>
      </w:r>
      <w:bookmarkStart w:id="1" w:name="_Hlk210927413"/>
      <w:r w:rsidR="00BC60F5" w:rsidRPr="009A4B0A">
        <w:rPr>
          <w:b/>
          <w:bCs/>
        </w:rPr>
        <w:t>{{</w:t>
      </w:r>
      <w:proofErr w:type="spellStart"/>
      <w:r w:rsidR="00BC60F5" w:rsidRPr="009A4B0A">
        <w:rPr>
          <w:b/>
          <w:bCs/>
        </w:rPr>
        <w:t>Company</w:t>
      </w:r>
      <w:r w:rsidR="00BC60F5" w:rsidRPr="009A4B0A">
        <w:rPr>
          <w:b/>
          <w:bCs/>
          <w:spacing w:val="-7"/>
        </w:rPr>
        <w:t>_</w:t>
      </w:r>
      <w:r w:rsidR="00BC60F5" w:rsidRPr="009A4B0A">
        <w:rPr>
          <w:b/>
          <w:bCs/>
          <w:spacing w:val="-2"/>
        </w:rPr>
        <w:t>Name</w:t>
      </w:r>
      <w:proofErr w:type="spellEnd"/>
      <w:r w:rsidR="00BC60F5"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2F14F71D" w14:textId="77777777" w:rsidR="00E442A4" w:rsidRDefault="00E442A4">
      <w:pPr>
        <w:spacing w:after="0" w:line="240" w:lineRule="auto"/>
      </w:pPr>
    </w:p>
    <w:tbl>
      <w:tblPr>
        <w:tblStyle w:val="TableGrid"/>
        <w:tblW w:w="0" w:type="auto"/>
        <w:jc w:val="center"/>
        <w:tblLook w:val="04A0" w:firstRow="1" w:lastRow="0" w:firstColumn="1" w:lastColumn="0" w:noHBand="0" w:noVBand="1"/>
      </w:tblPr>
      <w:tblGrid>
        <w:gridCol w:w="10698"/>
      </w:tblGrid>
      <w:tr w:rsidR="00E442A4" w14:paraId="37CB36BB" w14:textId="77777777">
        <w:trPr>
          <w:jc w:val="center"/>
        </w:trPr>
        <w:tc>
          <w:tcPr>
            <w:tcW w:w="10714" w:type="dxa"/>
            <w:shd w:val="clear" w:color="auto" w:fill="93CDDC"/>
          </w:tcPr>
          <w:p w14:paraId="5258E80E" w14:textId="77777777" w:rsidR="00E442A4" w:rsidRDefault="00000000">
            <w:pPr>
              <w:jc w:val="center"/>
            </w:pPr>
            <w:r>
              <w:rPr>
                <w:b/>
                <w:bCs/>
                <w:sz w:val="23"/>
                <w:szCs w:val="23"/>
              </w:rPr>
              <w:t>Cloud-Hosted SaaS Solution | Managed Migration | Dedicated Migration Manager</w:t>
            </w:r>
          </w:p>
        </w:tc>
      </w:tr>
    </w:tbl>
    <w:p w14:paraId="09FF6F04" w14:textId="77777777" w:rsidR="00E442A4" w:rsidRDefault="00E442A4">
      <w:pPr>
        <w:spacing w:after="0" w:line="240" w:lineRule="auto"/>
      </w:pPr>
    </w:p>
    <w:tbl>
      <w:tblPr>
        <w:tblStyle w:val="PDPricingTableMainWithHeader"/>
        <w:tblW w:w="0" w:type="auto"/>
        <w:jc w:val="center"/>
        <w:tblLook w:val="04A0" w:firstRow="1" w:lastRow="0" w:firstColumn="1" w:lastColumn="0" w:noHBand="0" w:noVBand="1"/>
      </w:tblPr>
      <w:tblGrid>
        <w:gridCol w:w="3702"/>
        <w:gridCol w:w="4452"/>
        <w:gridCol w:w="2506"/>
      </w:tblGrid>
      <w:tr w:rsidR="00BC60F5" w14:paraId="4B2350BD" w14:textId="77777777" w:rsidTr="00BC60F5">
        <w:trPr>
          <w:cnfStyle w:val="100000000000" w:firstRow="1" w:lastRow="0" w:firstColumn="0" w:lastColumn="0" w:oddVBand="0" w:evenVBand="0" w:oddHBand="0" w:evenHBand="0" w:firstRowFirstColumn="0" w:firstRowLastColumn="0" w:lastRowFirstColumn="0" w:lastRowLastColumn="0"/>
          <w:jc w:val="center"/>
        </w:trPr>
        <w:tc>
          <w:tcPr>
            <w:tcW w:w="3702" w:type="dxa"/>
          </w:tcPr>
          <w:p w14:paraId="2752A015" w14:textId="77777777" w:rsidR="00BC60F5" w:rsidRDefault="00BC60F5">
            <w:pPr>
              <w:jc w:val="center"/>
            </w:pPr>
            <w:r>
              <w:rPr>
                <w:b w:val="0"/>
                <w:bCs w:val="0"/>
              </w:rPr>
              <w:t>Job Requirement</w:t>
            </w:r>
          </w:p>
        </w:tc>
        <w:tc>
          <w:tcPr>
            <w:tcW w:w="4452" w:type="dxa"/>
          </w:tcPr>
          <w:p w14:paraId="27D3FEE0" w14:textId="77777777" w:rsidR="00BC60F5" w:rsidRDefault="00BC60F5">
            <w:pPr>
              <w:jc w:val="center"/>
            </w:pPr>
            <w:r>
              <w:rPr>
                <w:b w:val="0"/>
                <w:bCs w:val="0"/>
              </w:rPr>
              <w:t>Description</w:t>
            </w:r>
          </w:p>
        </w:tc>
        <w:tc>
          <w:tcPr>
            <w:tcW w:w="2506" w:type="dxa"/>
          </w:tcPr>
          <w:p w14:paraId="277EEBA8" w14:textId="77777777" w:rsidR="00BC60F5" w:rsidRDefault="00BC60F5">
            <w:pPr>
              <w:jc w:val="center"/>
            </w:pPr>
            <w:proofErr w:type="gramStart"/>
            <w:r>
              <w:rPr>
                <w:b w:val="0"/>
                <w:bCs w:val="0"/>
              </w:rPr>
              <w:t>Price(</w:t>
            </w:r>
            <w:proofErr w:type="gramEnd"/>
            <w:r>
              <w:rPr>
                <w:b w:val="0"/>
                <w:bCs w:val="0"/>
              </w:rPr>
              <w:t>USD)</w:t>
            </w:r>
          </w:p>
        </w:tc>
      </w:tr>
      <w:tr w:rsidR="00BC60F5" w14:paraId="51993C7F" w14:textId="77777777" w:rsidTr="00BC60F5">
        <w:trPr>
          <w:jc w:val="center"/>
        </w:trPr>
        <w:tc>
          <w:tcPr>
            <w:tcW w:w="3702" w:type="dxa"/>
          </w:tcPr>
          <w:p w14:paraId="24DD5228" w14:textId="77777777" w:rsidR="00BC60F5" w:rsidRDefault="00BC60F5">
            <w:proofErr w:type="spellStart"/>
            <w:r>
              <w:rPr>
                <w:b/>
                <w:bCs/>
              </w:rPr>
              <w:t>CloudFuze</w:t>
            </w:r>
            <w:proofErr w:type="spellEnd"/>
            <w:r>
              <w:rPr>
                <w:b/>
                <w:bCs/>
              </w:rPr>
              <w:t xml:space="preserve"> X-Change Data Migration</w:t>
            </w:r>
          </w:p>
        </w:tc>
        <w:tc>
          <w:tcPr>
            <w:tcW w:w="4452" w:type="dxa"/>
          </w:tcPr>
          <w:p w14:paraId="59A586CC" w14:textId="72C2F663" w:rsidR="00BC60F5" w:rsidRDefault="00BC60F5">
            <w:proofErr w:type="spellStart"/>
            <w:r>
              <w:t>DropBox</w:t>
            </w:r>
            <w:proofErr w:type="spellEnd"/>
            <w:r>
              <w:t xml:space="preserve"> to OneDrive</w:t>
            </w:r>
          </w:p>
          <w:p w14:paraId="3E3117C7" w14:textId="77777777" w:rsidR="00BC60F5" w:rsidRDefault="00BC60F5">
            <w:r>
              <w:t>-----------------------------------------------------------</w:t>
            </w:r>
          </w:p>
          <w:p w14:paraId="7C69F4B2" w14:textId="156AB347" w:rsidR="00BC60F5" w:rsidRDefault="00BC60F5">
            <w:r>
              <w:rPr>
                <w:b/>
                <w:bCs/>
              </w:rPr>
              <w:t xml:space="preserve">Up to </w:t>
            </w:r>
            <w:r>
              <w:rPr>
                <w:b/>
                <w:bCs/>
              </w:rPr>
              <w:t>{{</w:t>
            </w:r>
            <w:proofErr w:type="spellStart"/>
            <w:r>
              <w:rPr>
                <w:b/>
                <w:bCs/>
              </w:rPr>
              <w:t>users_count</w:t>
            </w:r>
            <w:proofErr w:type="spellEnd"/>
            <w:r>
              <w:rPr>
                <w:b/>
                <w:bCs/>
              </w:rPr>
              <w:t>}} Users | {{</w:t>
            </w:r>
            <w:proofErr w:type="spellStart"/>
            <w:r>
              <w:rPr>
                <w:b/>
                <w:bCs/>
              </w:rPr>
              <w:t>data_size</w:t>
            </w:r>
            <w:proofErr w:type="spellEnd"/>
            <w:r>
              <w:rPr>
                <w:b/>
                <w:bCs/>
              </w:rPr>
              <w:t>}} GBs</w:t>
            </w:r>
          </w:p>
          <w:p w14:paraId="07DD54D7" w14:textId="77777777" w:rsidR="00BC60F5" w:rsidRDefault="00BC60F5"/>
        </w:tc>
        <w:tc>
          <w:tcPr>
            <w:tcW w:w="2506" w:type="dxa"/>
          </w:tcPr>
          <w:p w14:paraId="2273DAAF" w14:textId="34D017DD" w:rsidR="00BC60F5" w:rsidRDefault="00BC60F5">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BC60F5" w14:paraId="77379D2A" w14:textId="77777777" w:rsidTr="00BC60F5">
        <w:trPr>
          <w:jc w:val="center"/>
        </w:trPr>
        <w:tc>
          <w:tcPr>
            <w:tcW w:w="3702" w:type="dxa"/>
          </w:tcPr>
          <w:p w14:paraId="7EB2B491" w14:textId="77777777" w:rsidR="00BC60F5" w:rsidRDefault="00BC60F5">
            <w:r>
              <w:rPr>
                <w:b/>
                <w:bCs/>
              </w:rPr>
              <w:t>Managed Migration Service</w:t>
            </w:r>
          </w:p>
        </w:tc>
        <w:tc>
          <w:tcPr>
            <w:tcW w:w="4452" w:type="dxa"/>
          </w:tcPr>
          <w:p w14:paraId="28C6161D" w14:textId="77777777" w:rsidR="00BC60F5" w:rsidRDefault="00BC60F5">
            <w:r>
              <w:t xml:space="preserve">Fully Managed Migration | Dedicated Project Manager | Pre-Migration Analysis | During Migration Consulting |Post-Migration Support and Data Reconciliation Support | End-to End Migration Assistance </w:t>
            </w:r>
          </w:p>
          <w:p w14:paraId="524B1EB1" w14:textId="77777777" w:rsidR="00BC60F5" w:rsidRDefault="00BC60F5">
            <w:r>
              <w:t>-----------------------------------------------------------</w:t>
            </w:r>
          </w:p>
          <w:p w14:paraId="26E54312" w14:textId="195A2C39" w:rsidR="00BC60F5" w:rsidRDefault="00BC60F5">
            <w:r>
              <w:rPr>
                <w:b/>
                <w:bCs/>
              </w:rPr>
              <w:t xml:space="preserve">Valid for </w:t>
            </w:r>
            <w:r>
              <w:rPr>
                <w:b/>
                <w:bCs/>
              </w:rPr>
              <w:t>{{</w:t>
            </w:r>
            <w:proofErr w:type="spellStart"/>
            <w:r>
              <w:rPr>
                <w:b/>
                <w:bCs/>
              </w:rPr>
              <w:t>Duration_of_months</w:t>
            </w:r>
            <w:proofErr w:type="spellEnd"/>
            <w:r>
              <w:rPr>
                <w:b/>
                <w:bCs/>
              </w:rPr>
              <w:t>}}</w:t>
            </w:r>
            <w:r>
              <w:rPr>
                <w:b/>
                <w:bCs/>
              </w:rPr>
              <w:t xml:space="preserve"> Months</w:t>
            </w:r>
          </w:p>
          <w:p w14:paraId="444ACA0D" w14:textId="77777777" w:rsidR="00BC60F5" w:rsidRDefault="00BC60F5"/>
        </w:tc>
        <w:tc>
          <w:tcPr>
            <w:tcW w:w="2506" w:type="dxa"/>
          </w:tcPr>
          <w:p w14:paraId="47788FF6" w14:textId="21C355E5" w:rsidR="00BC60F5" w:rsidRDefault="00BC60F5">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BC60F5" w14:paraId="0BFC1C8D" w14:textId="77777777" w:rsidTr="00BC60F5">
        <w:trPr>
          <w:jc w:val="center"/>
        </w:trPr>
        <w:tc>
          <w:tcPr>
            <w:tcW w:w="3702" w:type="dxa"/>
          </w:tcPr>
          <w:p w14:paraId="2B955B6E" w14:textId="77777777" w:rsidR="00BC60F5" w:rsidRDefault="00BC60F5">
            <w:r>
              <w:rPr>
                <w:b/>
                <w:bCs/>
              </w:rPr>
              <w:t>Shared Server /Instance</w:t>
            </w:r>
          </w:p>
        </w:tc>
        <w:tc>
          <w:tcPr>
            <w:tcW w:w="4452" w:type="dxa"/>
          </w:tcPr>
          <w:p w14:paraId="1BE15884" w14:textId="76760D3D" w:rsidR="00BC60F5" w:rsidRDefault="00BC60F5">
            <w:r>
              <w:t>{{</w:t>
            </w:r>
            <w:proofErr w:type="spellStart"/>
            <w:r>
              <w:t>instance_users</w:t>
            </w:r>
            <w:proofErr w:type="spellEnd"/>
            <w:r>
              <w:t>}} {{</w:t>
            </w:r>
            <w:proofErr w:type="spellStart"/>
            <w:r>
              <w:t>instance_type</w:t>
            </w:r>
            <w:proofErr w:type="spellEnd"/>
            <w:r>
              <w:t>}}</w:t>
            </w:r>
            <w:r>
              <w:t xml:space="preserve">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2F0D735B" w14:textId="77777777" w:rsidR="00BC60F5" w:rsidRDefault="00BC60F5"/>
        </w:tc>
        <w:tc>
          <w:tcPr>
            <w:tcW w:w="2506" w:type="dxa"/>
          </w:tcPr>
          <w:p w14:paraId="0C67FA5B" w14:textId="21D3502E" w:rsidR="00BC60F5" w:rsidRDefault="00BC60F5">
            <w:pPr>
              <w:jc w:val="center"/>
            </w:pPr>
            <w:r w:rsidRPr="00F90C43">
              <w:rPr>
                <w:b/>
                <w:bCs/>
              </w:rPr>
              <w:t>{{</w:t>
            </w:r>
            <w:proofErr w:type="spellStart"/>
            <w:r w:rsidRPr="00F90C43">
              <w:rPr>
                <w:b/>
                <w:bCs/>
              </w:rPr>
              <w:t>instance_cost</w:t>
            </w:r>
            <w:proofErr w:type="spellEnd"/>
            <w:r w:rsidRPr="00F90C43">
              <w:rPr>
                <w:b/>
                <w:bCs/>
              </w:rPr>
              <w:t>}}</w:t>
            </w:r>
          </w:p>
        </w:tc>
      </w:tr>
    </w:tbl>
    <w:p w14:paraId="61DFF622" w14:textId="77777777" w:rsidR="00E442A4" w:rsidRDefault="00E442A4"/>
    <w:tbl>
      <w:tblPr>
        <w:tblStyle w:val="PDPricingTableTotal"/>
        <w:tblW w:w="0" w:type="auto"/>
        <w:jc w:val="right"/>
        <w:tblInd w:w="0" w:type="dxa"/>
        <w:tblCellMar>
          <w:top w:w="0" w:type="dxa"/>
          <w:left w:w="0" w:type="dxa"/>
          <w:bottom w:w="0" w:type="dxa"/>
          <w:right w:w="0" w:type="dxa"/>
        </w:tblCellMar>
        <w:tblLook w:val="04A0" w:firstRow="1" w:lastRow="0" w:firstColumn="1" w:lastColumn="0" w:noHBand="0" w:noVBand="1"/>
      </w:tblPr>
      <w:tblGrid>
        <w:gridCol w:w="2380"/>
        <w:gridCol w:w="2678"/>
        <w:gridCol w:w="2679"/>
      </w:tblGrid>
      <w:tr w:rsidR="00BC60F5" w14:paraId="7AA64CC2" w14:textId="77777777" w:rsidTr="00BC60F5">
        <w:tblPrEx>
          <w:tblCellMar>
            <w:top w:w="0" w:type="dxa"/>
            <w:left w:w="0" w:type="dxa"/>
            <w:bottom w:w="0" w:type="dxa"/>
            <w:right w:w="0" w:type="dxa"/>
          </w:tblCellMar>
        </w:tblPrEx>
        <w:trPr>
          <w:jc w:val="right"/>
        </w:trPr>
        <w:tc>
          <w:tcPr>
            <w:tcW w:w="5058" w:type="dxa"/>
            <w:gridSpan w:val="2"/>
          </w:tcPr>
          <w:p w14:paraId="53B3BAF3" w14:textId="2647A0C3" w:rsidR="00BC60F5" w:rsidRDefault="00BC60F5">
            <w:pPr>
              <w:jc w:val="right"/>
              <w:rPr>
                <w:b/>
                <w:bCs/>
              </w:rPr>
            </w:pPr>
            <w:r>
              <w:rPr>
                <w:b/>
                <w:bCs/>
              </w:rPr>
              <w:t>Discount {{</w:t>
            </w:r>
            <w:proofErr w:type="spellStart"/>
            <w:r>
              <w:rPr>
                <w:b/>
                <w:bCs/>
              </w:rPr>
              <w:t>discount_percent_with_parentheses</w:t>
            </w:r>
            <w:proofErr w:type="spellEnd"/>
            <w:r>
              <w:rPr>
                <w:b/>
                <w:bCs/>
              </w:rPr>
              <w:t>}}</w:t>
            </w:r>
          </w:p>
        </w:tc>
        <w:tc>
          <w:tcPr>
            <w:tcW w:w="2679" w:type="dxa"/>
          </w:tcPr>
          <w:p w14:paraId="3117D72B" w14:textId="4955B35B" w:rsidR="00BC60F5" w:rsidRDefault="00BC60F5">
            <w:pPr>
              <w:jc w:val="right"/>
              <w:rPr>
                <w:b/>
              </w:rPr>
            </w:pPr>
            <w:r w:rsidRPr="006C3BD8">
              <w:rPr>
                <w:b/>
                <w:bCs/>
              </w:rPr>
              <w:t>{{</w:t>
            </w:r>
            <w:proofErr w:type="spellStart"/>
            <w:r w:rsidRPr="006C3BD8">
              <w:rPr>
                <w:b/>
                <w:bCs/>
              </w:rPr>
              <w:t>discount_amount</w:t>
            </w:r>
            <w:proofErr w:type="spellEnd"/>
            <w:r w:rsidRPr="006C3BD8">
              <w:rPr>
                <w:b/>
                <w:bCs/>
              </w:rPr>
              <w:t>}}</w:t>
            </w:r>
          </w:p>
        </w:tc>
      </w:tr>
      <w:tr w:rsidR="00E442A4" w14:paraId="6699EA81" w14:textId="77777777" w:rsidTr="00BC60F5">
        <w:tblPrEx>
          <w:tblCellMar>
            <w:top w:w="0" w:type="dxa"/>
            <w:left w:w="0" w:type="dxa"/>
            <w:bottom w:w="0" w:type="dxa"/>
            <w:right w:w="0" w:type="dxa"/>
          </w:tblCellMar>
        </w:tblPrEx>
        <w:trPr>
          <w:gridBefore w:val="1"/>
          <w:wBefore w:w="2380" w:type="dxa"/>
          <w:jc w:val="right"/>
        </w:trPr>
        <w:tc>
          <w:tcPr>
            <w:tcW w:w="2678" w:type="dxa"/>
          </w:tcPr>
          <w:p w14:paraId="67F256EF" w14:textId="77777777" w:rsidR="00E442A4" w:rsidRDefault="00000000">
            <w:pPr>
              <w:jc w:val="right"/>
            </w:pPr>
            <w:r>
              <w:rPr>
                <w:b/>
                <w:bCs/>
              </w:rPr>
              <w:t>Total Price</w:t>
            </w:r>
          </w:p>
        </w:tc>
        <w:tc>
          <w:tcPr>
            <w:tcW w:w="2679" w:type="dxa"/>
          </w:tcPr>
          <w:p w14:paraId="56FDEDD5" w14:textId="256AE85C" w:rsidR="00E442A4" w:rsidRDefault="00BC60F5">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39C646CF" w14:textId="77777777" w:rsidR="00E442A4" w:rsidRDefault="00E442A4">
      <w:pPr>
        <w:spacing w:after="0" w:line="240" w:lineRule="auto"/>
      </w:pPr>
    </w:p>
    <w:p w14:paraId="069734EA" w14:textId="743A0A46" w:rsidR="00E442A4" w:rsidRDefault="00E442A4">
      <w:pPr>
        <w:pStyle w:val="PDParagraphDefault"/>
      </w:pPr>
    </w:p>
    <w:p w14:paraId="71D5B3F2" w14:textId="77777777" w:rsidR="00E442A4" w:rsidRDefault="00E442A4">
      <w:pPr>
        <w:spacing w:after="0" w:line="240" w:lineRule="auto"/>
      </w:pPr>
    </w:p>
    <w:p w14:paraId="2E653AEF" w14:textId="77777777" w:rsidR="00E442A4" w:rsidRDefault="00E442A4">
      <w:pPr>
        <w:pStyle w:val="PDParagraphDefault"/>
        <w:sectPr w:rsidR="00E442A4">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E442A4" w14:paraId="21CD34EB" w14:textId="77777777">
        <w:trPr>
          <w:jc w:val="center"/>
        </w:trPr>
        <w:tc>
          <w:tcPr>
            <w:tcW w:w="10714" w:type="dxa"/>
            <w:shd w:val="clear" w:color="auto" w:fill="93CDDC"/>
          </w:tcPr>
          <w:p w14:paraId="7C92AB94" w14:textId="77777777" w:rsidR="00E442A4" w:rsidRDefault="00000000">
            <w:pPr>
              <w:jc w:val="center"/>
            </w:pPr>
            <w:r>
              <w:rPr>
                <w:b/>
                <w:bCs/>
                <w:sz w:val="23"/>
                <w:szCs w:val="23"/>
              </w:rPr>
              <w:lastRenderedPageBreak/>
              <w:t>Important Payment Notes:</w:t>
            </w:r>
          </w:p>
        </w:tc>
      </w:tr>
    </w:tbl>
    <w:p w14:paraId="5873E16E" w14:textId="77777777" w:rsidR="00E442A4" w:rsidRDefault="00E442A4">
      <w:pPr>
        <w:spacing w:after="0" w:line="240" w:lineRule="auto"/>
      </w:pPr>
    </w:p>
    <w:p w14:paraId="709C0C6E" w14:textId="77777777" w:rsidR="00E442A4" w:rsidRDefault="00000000">
      <w:pPr>
        <w:pStyle w:val="PDParagraphDefault"/>
        <w:numPr>
          <w:ilvl w:val="0"/>
          <w:numId w:val="3"/>
        </w:numPr>
      </w:pPr>
      <w:r>
        <w:rPr>
          <w:b/>
          <w:bCs/>
        </w:rPr>
        <w:t>100% pre-payment before initiating the migration.</w:t>
      </w:r>
    </w:p>
    <w:p w14:paraId="2D95BF23" w14:textId="77777777" w:rsidR="00E442A4" w:rsidRDefault="00E442A4">
      <w:pPr>
        <w:pStyle w:val="PDParagraphDefault"/>
      </w:pPr>
    </w:p>
    <w:p w14:paraId="64D28033" w14:textId="77777777" w:rsidR="00E442A4" w:rsidRDefault="00000000">
      <w:pPr>
        <w:pStyle w:val="PDParagraphDefault"/>
        <w:numPr>
          <w:ilvl w:val="0"/>
          <w:numId w:val="4"/>
        </w:numPr>
      </w:pPr>
      <w:r>
        <w:rPr>
          <w:b/>
          <w:bCs/>
        </w:rPr>
        <w:t>All prices are in US dollars (USD).</w:t>
      </w:r>
    </w:p>
    <w:p w14:paraId="7A8D003C" w14:textId="77777777" w:rsidR="00E442A4" w:rsidRDefault="00E442A4">
      <w:pPr>
        <w:pStyle w:val="PDParagraphDefault"/>
      </w:pPr>
    </w:p>
    <w:p w14:paraId="0E4F0A97" w14:textId="77777777" w:rsidR="00E442A4" w:rsidRDefault="00000000">
      <w:pPr>
        <w:pStyle w:val="PDParagraphDefault"/>
        <w:numPr>
          <w:ilvl w:val="0"/>
          <w:numId w:val="5"/>
        </w:numPr>
      </w:pPr>
      <w:r>
        <w:rPr>
          <w:b/>
          <w:bCs/>
        </w:rPr>
        <w:t>Any required sales taxes are not included in the above agreement.</w:t>
      </w:r>
    </w:p>
    <w:p w14:paraId="09560206" w14:textId="77777777" w:rsidR="00E442A4" w:rsidRDefault="00E442A4">
      <w:pPr>
        <w:pStyle w:val="PDParagraphDefault"/>
      </w:pPr>
    </w:p>
    <w:p w14:paraId="2B59EBAB" w14:textId="2E2BC19A" w:rsidR="00BC60F5" w:rsidRDefault="00000000" w:rsidP="00BC60F5">
      <w:pPr>
        <w:pStyle w:val="PDParagraphDefault"/>
        <w:numPr>
          <w:ilvl w:val="0"/>
          <w:numId w:val="6"/>
        </w:numPr>
      </w:pPr>
      <w:r w:rsidRPr="00BC60F5">
        <w:rPr>
          <w:b/>
          <w:bCs/>
        </w:rPr>
        <w:t xml:space="preserve">Overage </w:t>
      </w:r>
      <w:proofErr w:type="gramStart"/>
      <w:r w:rsidRPr="00BC60F5">
        <w:rPr>
          <w:b/>
          <w:bCs/>
        </w:rPr>
        <w:t>Charges:</w:t>
      </w:r>
      <w:r>
        <w:t xml:space="preserve"> </w:t>
      </w:r>
      <w:bookmarkStart w:id="3" w:name="_Hlk210928552"/>
      <w:r w:rsidR="00BC60F5" w:rsidRPr="001F598F">
        <w:t>{{</w:t>
      </w:r>
      <w:proofErr w:type="spellStart"/>
      <w:proofErr w:type="gramEnd"/>
      <w:r w:rsidR="00BC60F5" w:rsidRPr="001F598F">
        <w:t>per_user_cost</w:t>
      </w:r>
      <w:proofErr w:type="spellEnd"/>
      <w:r w:rsidR="00BC60F5" w:rsidRPr="001F598F">
        <w:t>}}</w:t>
      </w:r>
      <w:r w:rsidR="00BC60F5" w:rsidRPr="00F8259B">
        <w:rPr>
          <w:b/>
          <w:bCs/>
        </w:rPr>
        <w:t xml:space="preserve"> </w:t>
      </w:r>
      <w:r w:rsidR="00BC60F5">
        <w:t xml:space="preserve">per User | </w:t>
      </w:r>
      <w:r w:rsidR="00BC60F5" w:rsidRPr="001F598F">
        <w:t>{{</w:t>
      </w:r>
      <w:proofErr w:type="spellStart"/>
      <w:r w:rsidR="00BC60F5" w:rsidRPr="001F598F">
        <w:t>instance_type_cost</w:t>
      </w:r>
      <w:proofErr w:type="spellEnd"/>
      <w:r w:rsidR="00BC60F5" w:rsidRPr="001F598F">
        <w:t>}}</w:t>
      </w:r>
      <w:r w:rsidR="00BC60F5">
        <w:rPr>
          <w:b/>
          <w:bCs/>
        </w:rPr>
        <w:t xml:space="preserve"> </w:t>
      </w:r>
      <w:r w:rsidR="00BC60F5">
        <w:t>per server per month</w:t>
      </w:r>
      <w:bookmarkEnd w:id="3"/>
      <w:r w:rsidR="00BC60F5">
        <w:t xml:space="preserve"> | {{</w:t>
      </w:r>
      <w:proofErr w:type="spellStart"/>
      <w:r w:rsidR="00BC60F5">
        <w:t>per_data_cost</w:t>
      </w:r>
      <w:proofErr w:type="spellEnd"/>
      <w:r w:rsidR="00BC60F5">
        <w:t>}} per GB.</w:t>
      </w:r>
    </w:p>
    <w:p w14:paraId="5491C87D" w14:textId="77777777" w:rsidR="00BC60F5" w:rsidRDefault="00BC60F5" w:rsidP="00BC60F5">
      <w:pPr>
        <w:pStyle w:val="PDParagraphDefault"/>
        <w:ind w:left="720"/>
      </w:pPr>
    </w:p>
    <w:p w14:paraId="33DD52E5" w14:textId="35C5D402" w:rsidR="00E442A4" w:rsidRDefault="00000000">
      <w:pPr>
        <w:pStyle w:val="PDParagraphDefault"/>
        <w:numPr>
          <w:ilvl w:val="0"/>
          <w:numId w:val="7"/>
        </w:numPr>
      </w:pPr>
      <w:r>
        <w:rPr>
          <w:b/>
          <w:bCs/>
        </w:rPr>
        <w:t xml:space="preserve">Initial Service </w:t>
      </w:r>
      <w:proofErr w:type="gramStart"/>
      <w:r>
        <w:rPr>
          <w:b/>
          <w:bCs/>
        </w:rPr>
        <w:t>Term:</w:t>
      </w:r>
      <w:r>
        <w:t xml:space="preserve"> </w:t>
      </w:r>
      <w:bookmarkStart w:id="4" w:name="_Hlk210928566"/>
      <w:r w:rsidR="00BC60F5">
        <w:t>{{</w:t>
      </w:r>
      <w:proofErr w:type="spellStart"/>
      <w:proofErr w:type="gramEnd"/>
      <w:r w:rsidR="00BC60F5">
        <w:t>Start_date</w:t>
      </w:r>
      <w:proofErr w:type="spellEnd"/>
      <w:r w:rsidR="00BC60F5">
        <w:t>}} till {{</w:t>
      </w:r>
      <w:proofErr w:type="spellStart"/>
      <w:r w:rsidR="00BC60F5">
        <w:t>End_date</w:t>
      </w:r>
      <w:proofErr w:type="spellEnd"/>
      <w:r w:rsidR="00BC60F5">
        <w:t>}}</w:t>
      </w:r>
      <w:bookmarkEnd w:id="4"/>
    </w:p>
    <w:p w14:paraId="4CC1DAA8" w14:textId="77777777" w:rsidR="00E442A4" w:rsidRDefault="00E442A4">
      <w:pPr>
        <w:spacing w:after="0" w:line="240" w:lineRule="auto"/>
      </w:pPr>
    </w:p>
    <w:tbl>
      <w:tblPr>
        <w:tblStyle w:val="TableGrid"/>
        <w:tblW w:w="0" w:type="auto"/>
        <w:jc w:val="center"/>
        <w:tblLook w:val="04A0" w:firstRow="1" w:lastRow="0" w:firstColumn="1" w:lastColumn="0" w:noHBand="0" w:noVBand="1"/>
      </w:tblPr>
      <w:tblGrid>
        <w:gridCol w:w="10698"/>
      </w:tblGrid>
      <w:tr w:rsidR="00E442A4" w14:paraId="242B3EA5" w14:textId="77777777">
        <w:trPr>
          <w:jc w:val="center"/>
        </w:trPr>
        <w:tc>
          <w:tcPr>
            <w:tcW w:w="10714" w:type="dxa"/>
            <w:shd w:val="clear" w:color="auto" w:fill="93CDDC"/>
          </w:tcPr>
          <w:p w14:paraId="43EE331A" w14:textId="77777777" w:rsidR="00E442A4" w:rsidRDefault="00000000">
            <w:pPr>
              <w:jc w:val="center"/>
            </w:pPr>
            <w:r>
              <w:rPr>
                <w:b/>
                <w:bCs/>
                <w:sz w:val="23"/>
                <w:szCs w:val="23"/>
              </w:rPr>
              <w:t>SAAS SERVICE AGREEMENT:</w:t>
            </w:r>
          </w:p>
        </w:tc>
      </w:tr>
    </w:tbl>
    <w:p w14:paraId="2A0EFD62" w14:textId="77777777" w:rsidR="00E442A4" w:rsidRDefault="00E442A4">
      <w:pPr>
        <w:spacing w:after="0" w:line="240" w:lineRule="auto"/>
      </w:pPr>
    </w:p>
    <w:p w14:paraId="1C1B7058" w14:textId="7E0714CB" w:rsidR="00E442A4" w:rsidRDefault="00000000" w:rsidP="00BC60F5">
      <w:pPr>
        <w:pStyle w:val="PDParagraphDefault"/>
        <w:sectPr w:rsidR="00E442A4">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28581"/>
      <w:r w:rsidR="00BC60F5"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CellMar>
          <w:top w:w="0" w:type="dxa"/>
          <w:left w:w="0" w:type="dxa"/>
        </w:tblCellMar>
        <w:tblLook w:val="04A0" w:firstRow="1" w:lastRow="0" w:firstColumn="1" w:lastColumn="0" w:noHBand="0" w:noVBand="1"/>
      </w:tblPr>
      <w:tblGrid>
        <w:gridCol w:w="5357"/>
        <w:gridCol w:w="5357"/>
      </w:tblGrid>
      <w:tr w:rsidR="00E442A4" w14:paraId="76BAF368" w14:textId="77777777">
        <w:tblPrEx>
          <w:tblCellMar>
            <w:top w:w="0" w:type="dxa"/>
            <w:left w:w="0" w:type="dxa"/>
          </w:tblCellMar>
        </w:tblPrEx>
        <w:trPr>
          <w:jc w:val="center"/>
        </w:trPr>
        <w:tc>
          <w:tcPr>
            <w:tcW w:w="5357" w:type="dxa"/>
          </w:tcPr>
          <w:p w14:paraId="63B1AE58" w14:textId="77777777" w:rsidR="00E442A4"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327A3FA9" w14:textId="77777777" w:rsidR="00E442A4" w:rsidRDefault="00E442A4">
            <w:pPr>
              <w:spacing w:after="0" w:line="240" w:lineRule="auto"/>
            </w:pPr>
          </w:p>
          <w:p w14:paraId="16E8FA22" w14:textId="77777777" w:rsidR="00E442A4" w:rsidRDefault="00E442A4">
            <w:pPr>
              <w:pStyle w:val="PDParagraphDefault"/>
            </w:pPr>
          </w:p>
          <w:p w14:paraId="02D0A5A0" w14:textId="77777777" w:rsidR="00E442A4" w:rsidRDefault="00000000">
            <w:pPr>
              <w:pStyle w:val="PDParagraphDefault"/>
            </w:pPr>
            <w:proofErr w:type="gramStart"/>
            <w:r>
              <w:t>By :</w:t>
            </w:r>
            <w:proofErr w:type="gramEnd"/>
            <w:r>
              <w:t xml:space="preserve">     _________________________________</w:t>
            </w:r>
          </w:p>
          <w:p w14:paraId="196E923E" w14:textId="77777777" w:rsidR="00E442A4" w:rsidRDefault="00E442A4">
            <w:pPr>
              <w:pStyle w:val="PDParagraphDefault"/>
            </w:pPr>
          </w:p>
          <w:p w14:paraId="41ED00F5" w14:textId="77777777" w:rsidR="00E442A4" w:rsidRDefault="00000000">
            <w:pPr>
              <w:pStyle w:val="PDParagraphDefault"/>
            </w:pPr>
            <w:r>
              <w:t>Name: _________________________________</w:t>
            </w:r>
          </w:p>
          <w:p w14:paraId="3C4A9CD5" w14:textId="77777777" w:rsidR="00E442A4" w:rsidRDefault="00E442A4">
            <w:pPr>
              <w:pStyle w:val="PDParagraphDefault"/>
            </w:pPr>
          </w:p>
          <w:p w14:paraId="156F6B74" w14:textId="77777777" w:rsidR="00E442A4" w:rsidRDefault="00000000">
            <w:pPr>
              <w:pStyle w:val="PDParagraphDefault"/>
            </w:pPr>
            <w:proofErr w:type="gramStart"/>
            <w:r>
              <w:t>Title :</w:t>
            </w:r>
            <w:proofErr w:type="gramEnd"/>
            <w:r>
              <w:t xml:space="preserve">   _________________________________</w:t>
            </w:r>
          </w:p>
          <w:p w14:paraId="6E79ECF9" w14:textId="77777777" w:rsidR="00E442A4" w:rsidRDefault="00E442A4">
            <w:pPr>
              <w:pStyle w:val="PDParagraphDefault"/>
            </w:pPr>
          </w:p>
          <w:p w14:paraId="5684F043" w14:textId="77777777" w:rsidR="00E442A4" w:rsidRDefault="00000000">
            <w:pPr>
              <w:pStyle w:val="PDParagraphDefault"/>
            </w:pPr>
            <w:proofErr w:type="gramStart"/>
            <w:r>
              <w:t>Date :</w:t>
            </w:r>
            <w:proofErr w:type="gramEnd"/>
            <w:r>
              <w:t xml:space="preserve">  _________________________________</w:t>
            </w:r>
          </w:p>
        </w:tc>
        <w:tc>
          <w:tcPr>
            <w:tcW w:w="5357" w:type="dxa"/>
          </w:tcPr>
          <w:p w14:paraId="45021215" w14:textId="5A04CD37" w:rsidR="00E442A4" w:rsidRDefault="00000000">
            <w:pPr>
              <w:pStyle w:val="PDParagraphDefault"/>
            </w:pPr>
            <w:r>
              <w:rPr>
                <w:b/>
                <w:bCs/>
                <w:u w:val="single"/>
              </w:rPr>
              <w:t xml:space="preserve">For </w:t>
            </w:r>
            <w:r w:rsidR="00BC60F5" w:rsidRPr="00A6577A">
              <w:rPr>
                <w:b/>
                <w:bCs/>
                <w:u w:val="single"/>
              </w:rPr>
              <w:t>{{</w:t>
            </w:r>
            <w:proofErr w:type="spellStart"/>
            <w:r w:rsidR="00BC60F5" w:rsidRPr="00A6577A">
              <w:rPr>
                <w:b/>
                <w:bCs/>
                <w:u w:val="single"/>
              </w:rPr>
              <w:t>Company</w:t>
            </w:r>
            <w:r w:rsidR="00BC60F5" w:rsidRPr="00A6577A">
              <w:rPr>
                <w:b/>
                <w:bCs/>
                <w:spacing w:val="-7"/>
                <w:u w:val="single"/>
              </w:rPr>
              <w:t>_</w:t>
            </w:r>
            <w:r w:rsidR="00BC60F5" w:rsidRPr="00A6577A">
              <w:rPr>
                <w:b/>
                <w:bCs/>
                <w:spacing w:val="-2"/>
                <w:u w:val="single"/>
              </w:rPr>
              <w:t>Name</w:t>
            </w:r>
            <w:proofErr w:type="spellEnd"/>
            <w:r w:rsidR="00BC60F5" w:rsidRPr="00A6577A">
              <w:rPr>
                <w:b/>
                <w:bCs/>
                <w:spacing w:val="-2"/>
                <w:u w:val="single"/>
              </w:rPr>
              <w:t>}}</w:t>
            </w:r>
          </w:p>
          <w:p w14:paraId="7B7C7E00" w14:textId="77777777" w:rsidR="00E442A4" w:rsidRDefault="00E442A4">
            <w:pPr>
              <w:spacing w:after="0" w:line="240" w:lineRule="auto"/>
            </w:pPr>
          </w:p>
          <w:p w14:paraId="71FAC60D" w14:textId="77777777" w:rsidR="00E442A4" w:rsidRDefault="00E442A4">
            <w:pPr>
              <w:pStyle w:val="PDParagraphDefault"/>
            </w:pPr>
          </w:p>
          <w:p w14:paraId="3C8CCAE6" w14:textId="77777777" w:rsidR="00E442A4" w:rsidRDefault="00000000">
            <w:pPr>
              <w:pStyle w:val="PDParagraphDefault"/>
            </w:pPr>
            <w:proofErr w:type="gramStart"/>
            <w:r>
              <w:t>By :</w:t>
            </w:r>
            <w:proofErr w:type="gramEnd"/>
            <w:r>
              <w:t xml:space="preserve">     _________________________________</w:t>
            </w:r>
          </w:p>
          <w:p w14:paraId="00509BDF" w14:textId="77777777" w:rsidR="00E442A4" w:rsidRDefault="00E442A4">
            <w:pPr>
              <w:pStyle w:val="PDParagraphDefault"/>
            </w:pPr>
          </w:p>
          <w:p w14:paraId="2F7863F9" w14:textId="77777777" w:rsidR="00E442A4" w:rsidRDefault="00000000">
            <w:pPr>
              <w:pStyle w:val="PDParagraphDefault"/>
            </w:pPr>
            <w:r>
              <w:t>Name: _________________________________</w:t>
            </w:r>
          </w:p>
          <w:p w14:paraId="38A01682" w14:textId="77777777" w:rsidR="00E442A4" w:rsidRDefault="00E442A4">
            <w:pPr>
              <w:pStyle w:val="PDParagraphDefault"/>
            </w:pPr>
          </w:p>
          <w:p w14:paraId="708C534A" w14:textId="77777777" w:rsidR="00E442A4" w:rsidRDefault="00000000">
            <w:pPr>
              <w:pStyle w:val="PDParagraphDefault"/>
            </w:pPr>
            <w:proofErr w:type="gramStart"/>
            <w:r>
              <w:t>Title :</w:t>
            </w:r>
            <w:proofErr w:type="gramEnd"/>
            <w:r>
              <w:t xml:space="preserve">   _________________________________</w:t>
            </w:r>
          </w:p>
          <w:p w14:paraId="52642475" w14:textId="77777777" w:rsidR="00E442A4" w:rsidRDefault="00E442A4">
            <w:pPr>
              <w:pStyle w:val="PDParagraphDefault"/>
            </w:pPr>
          </w:p>
          <w:p w14:paraId="66D78FF7" w14:textId="77777777" w:rsidR="00E442A4"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E442A4" w14:paraId="3F5270BE" w14:textId="77777777">
        <w:trPr>
          <w:jc w:val="center"/>
        </w:trPr>
        <w:tc>
          <w:tcPr>
            <w:tcW w:w="10714" w:type="dxa"/>
            <w:shd w:val="clear" w:color="auto" w:fill="93CDDC"/>
          </w:tcPr>
          <w:p w14:paraId="7D18E692" w14:textId="77777777" w:rsidR="00E442A4" w:rsidRDefault="00000000">
            <w:pPr>
              <w:jc w:val="center"/>
            </w:pPr>
            <w:r>
              <w:rPr>
                <w:b/>
                <w:bCs/>
                <w:sz w:val="23"/>
                <w:szCs w:val="23"/>
              </w:rPr>
              <w:t>TERMS AND CONDITIONS</w:t>
            </w:r>
          </w:p>
        </w:tc>
      </w:tr>
    </w:tbl>
    <w:p w14:paraId="58BBECAF" w14:textId="77777777" w:rsidR="00E442A4" w:rsidRDefault="00E442A4">
      <w:pPr>
        <w:spacing w:after="0" w:line="240" w:lineRule="auto"/>
      </w:pPr>
    </w:p>
    <w:p w14:paraId="3C73D03D" w14:textId="77777777" w:rsidR="00E442A4"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420885C2" w14:textId="77777777" w:rsidR="00E442A4" w:rsidRDefault="00E442A4">
      <w:pPr>
        <w:spacing w:after="0" w:line="240" w:lineRule="auto"/>
      </w:pPr>
    </w:p>
    <w:tbl>
      <w:tblPr>
        <w:tblStyle w:val="CustomGrid"/>
        <w:tblW w:w="0" w:type="auto"/>
        <w:jc w:val="center"/>
        <w:tblLook w:val="04A0" w:firstRow="1" w:lastRow="0" w:firstColumn="1" w:lastColumn="0" w:noHBand="0" w:noVBand="1"/>
      </w:tblPr>
      <w:tblGrid>
        <w:gridCol w:w="10714"/>
      </w:tblGrid>
      <w:tr w:rsidR="00E442A4" w14:paraId="0F208AE7" w14:textId="77777777">
        <w:trPr>
          <w:jc w:val="center"/>
        </w:trPr>
        <w:tc>
          <w:tcPr>
            <w:tcW w:w="10714" w:type="dxa"/>
            <w:shd w:val="clear" w:color="auto" w:fill="93CDDC"/>
          </w:tcPr>
          <w:p w14:paraId="5C0035E5" w14:textId="77777777" w:rsidR="00E442A4" w:rsidRDefault="00000000">
            <w:pPr>
              <w:jc w:val="center"/>
            </w:pPr>
            <w:r>
              <w:rPr>
                <w:b/>
                <w:bCs/>
                <w:sz w:val="23"/>
                <w:szCs w:val="23"/>
              </w:rPr>
              <w:t>RESTRICTIONS AND RESPONSIBILITIES</w:t>
            </w:r>
          </w:p>
        </w:tc>
      </w:tr>
    </w:tbl>
    <w:p w14:paraId="6E7D8B4B" w14:textId="77777777" w:rsidR="00E442A4" w:rsidRDefault="00E442A4">
      <w:pPr>
        <w:spacing w:after="0" w:line="240" w:lineRule="auto"/>
      </w:pPr>
    </w:p>
    <w:p w14:paraId="6155B21B" w14:textId="77777777" w:rsidR="00E442A4" w:rsidRDefault="00000000">
      <w:pPr>
        <w:pStyle w:val="PDParagraphDefault"/>
        <w:jc w:val="both"/>
        <w:sectPr w:rsidR="00E442A4">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E442A4" w14:paraId="7521351F" w14:textId="77777777">
        <w:trPr>
          <w:jc w:val="center"/>
        </w:trPr>
        <w:tc>
          <w:tcPr>
            <w:tcW w:w="10714" w:type="dxa"/>
            <w:shd w:val="clear" w:color="auto" w:fill="93CDDC"/>
          </w:tcPr>
          <w:p w14:paraId="2F9EAB5F" w14:textId="77777777" w:rsidR="00E442A4" w:rsidRDefault="00000000">
            <w:pPr>
              <w:jc w:val="center"/>
            </w:pPr>
            <w:r>
              <w:rPr>
                <w:b/>
                <w:bCs/>
                <w:sz w:val="24"/>
                <w:szCs w:val="24"/>
                <w:shd w:val="clear" w:color="auto" w:fill="B6DDE8"/>
              </w:rPr>
              <w:lastRenderedPageBreak/>
              <w:t>CONFIDENTIALITY, PROPRIETARY RIGHTS</w:t>
            </w:r>
          </w:p>
        </w:tc>
      </w:tr>
    </w:tbl>
    <w:p w14:paraId="15FFEFC2" w14:textId="77777777" w:rsidR="00E442A4" w:rsidRDefault="00E442A4">
      <w:pPr>
        <w:spacing w:after="0" w:line="240" w:lineRule="auto"/>
      </w:pPr>
    </w:p>
    <w:p w14:paraId="169DA4F2" w14:textId="77777777" w:rsidR="00E442A4"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38CD859F" w14:textId="77777777" w:rsidR="00E442A4"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3F8BF6F5" w14:textId="77777777" w:rsidR="00E442A4" w:rsidRDefault="00000000">
      <w:pPr>
        <w:pStyle w:val="PDParagraphDefault"/>
        <w:jc w:val="both"/>
      </w:pPr>
      <w:r>
        <w:lastRenderedPageBreak/>
        <w:t xml:space="preserve"> </w:t>
      </w:r>
    </w:p>
    <w:p w14:paraId="778DF8CE" w14:textId="77777777" w:rsidR="00E442A4" w:rsidRDefault="00E442A4">
      <w:pPr>
        <w:spacing w:after="0" w:line="240" w:lineRule="auto"/>
      </w:pPr>
    </w:p>
    <w:tbl>
      <w:tblPr>
        <w:tblStyle w:val="CustomGrid"/>
        <w:tblW w:w="0" w:type="auto"/>
        <w:jc w:val="center"/>
        <w:tblLook w:val="04A0" w:firstRow="1" w:lastRow="0" w:firstColumn="1" w:lastColumn="0" w:noHBand="0" w:noVBand="1"/>
      </w:tblPr>
      <w:tblGrid>
        <w:gridCol w:w="10714"/>
      </w:tblGrid>
      <w:tr w:rsidR="00E442A4" w14:paraId="413C30A8" w14:textId="77777777">
        <w:trPr>
          <w:jc w:val="center"/>
        </w:trPr>
        <w:tc>
          <w:tcPr>
            <w:tcW w:w="10714" w:type="dxa"/>
            <w:shd w:val="clear" w:color="auto" w:fill="93CDDC"/>
          </w:tcPr>
          <w:p w14:paraId="1C8EF4F1" w14:textId="77777777" w:rsidR="00E442A4" w:rsidRDefault="00000000">
            <w:pPr>
              <w:jc w:val="both"/>
            </w:pPr>
            <w:r>
              <w:t xml:space="preserve"> </w:t>
            </w:r>
          </w:p>
          <w:p w14:paraId="33579000" w14:textId="77777777" w:rsidR="00E442A4" w:rsidRDefault="00000000">
            <w:pPr>
              <w:jc w:val="center"/>
            </w:pPr>
            <w:r>
              <w:rPr>
                <w:b/>
                <w:bCs/>
                <w:sz w:val="24"/>
                <w:szCs w:val="24"/>
                <w:shd w:val="clear" w:color="auto" w:fill="B6DDE8"/>
              </w:rPr>
              <w:t>PAYMENT OF FEES</w:t>
            </w:r>
          </w:p>
        </w:tc>
      </w:tr>
    </w:tbl>
    <w:p w14:paraId="3D238302" w14:textId="77777777" w:rsidR="00E442A4" w:rsidRDefault="00E442A4">
      <w:pPr>
        <w:spacing w:after="0" w:line="240" w:lineRule="auto"/>
      </w:pPr>
    </w:p>
    <w:p w14:paraId="1665C5BC" w14:textId="77777777" w:rsidR="00E442A4"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95F8740" w14:textId="77777777" w:rsidR="00E442A4" w:rsidRDefault="00000000">
      <w:pPr>
        <w:pStyle w:val="PDParagraphDefault"/>
        <w:jc w:val="both"/>
      </w:pPr>
      <w:r>
        <w:rPr>
          <w:sz w:val="24"/>
          <w:szCs w:val="24"/>
        </w:rPr>
        <w:t xml:space="preserve"> </w:t>
      </w:r>
    </w:p>
    <w:p w14:paraId="40D486CE" w14:textId="77777777" w:rsidR="00E442A4"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34445D89" w14:textId="77777777" w:rsidR="00E442A4" w:rsidRDefault="00000000">
      <w:pPr>
        <w:pStyle w:val="PDParagraphDefault"/>
        <w:jc w:val="both"/>
        <w:sectPr w:rsidR="00E442A4">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E442A4" w14:paraId="4DDB6D0B" w14:textId="77777777">
        <w:trPr>
          <w:jc w:val="center"/>
        </w:trPr>
        <w:tc>
          <w:tcPr>
            <w:tcW w:w="10714" w:type="dxa"/>
            <w:shd w:val="clear" w:color="auto" w:fill="93CDDC"/>
          </w:tcPr>
          <w:p w14:paraId="3DC51C4C" w14:textId="77777777" w:rsidR="00E442A4" w:rsidRDefault="00000000">
            <w:pPr>
              <w:jc w:val="center"/>
            </w:pPr>
            <w:r>
              <w:rPr>
                <w:b/>
                <w:bCs/>
                <w:sz w:val="24"/>
                <w:szCs w:val="24"/>
                <w:shd w:val="clear" w:color="auto" w:fill="B6DDE8"/>
              </w:rPr>
              <w:lastRenderedPageBreak/>
              <w:t>TERM AND TERMINATION</w:t>
            </w:r>
          </w:p>
        </w:tc>
      </w:tr>
    </w:tbl>
    <w:p w14:paraId="75F32C3D" w14:textId="77777777" w:rsidR="00E442A4" w:rsidRDefault="00E442A4">
      <w:pPr>
        <w:spacing w:after="0" w:line="240" w:lineRule="auto"/>
      </w:pPr>
    </w:p>
    <w:p w14:paraId="0CF519EC" w14:textId="77777777" w:rsidR="00E442A4"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31F02CA8" w14:textId="77777777" w:rsidR="00E442A4" w:rsidRDefault="00000000">
      <w:pPr>
        <w:pStyle w:val="PDParagraphDefault"/>
        <w:jc w:val="both"/>
      </w:pPr>
      <w:r>
        <w:t xml:space="preserve"> </w:t>
      </w:r>
    </w:p>
    <w:p w14:paraId="65EDEC2A" w14:textId="77777777" w:rsidR="00E442A4"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7389FDDE" w14:textId="77777777" w:rsidR="00E442A4" w:rsidRDefault="00E442A4">
      <w:pPr>
        <w:spacing w:after="0" w:line="240" w:lineRule="auto"/>
      </w:pPr>
    </w:p>
    <w:tbl>
      <w:tblPr>
        <w:tblStyle w:val="CustomGrid"/>
        <w:tblW w:w="0" w:type="auto"/>
        <w:jc w:val="center"/>
        <w:tblLook w:val="04A0" w:firstRow="1" w:lastRow="0" w:firstColumn="1" w:lastColumn="0" w:noHBand="0" w:noVBand="1"/>
      </w:tblPr>
      <w:tblGrid>
        <w:gridCol w:w="10714"/>
      </w:tblGrid>
      <w:tr w:rsidR="00E442A4" w14:paraId="75D336B0" w14:textId="77777777">
        <w:trPr>
          <w:jc w:val="center"/>
        </w:trPr>
        <w:tc>
          <w:tcPr>
            <w:tcW w:w="10714" w:type="dxa"/>
            <w:shd w:val="clear" w:color="auto" w:fill="93CDDC"/>
          </w:tcPr>
          <w:p w14:paraId="0FDD1C19" w14:textId="77777777" w:rsidR="00E442A4" w:rsidRDefault="00000000">
            <w:pPr>
              <w:jc w:val="both"/>
            </w:pPr>
            <w:r>
              <w:t xml:space="preserve"> </w:t>
            </w:r>
          </w:p>
          <w:p w14:paraId="308B94AB" w14:textId="77777777" w:rsidR="00E442A4" w:rsidRDefault="00000000">
            <w:pPr>
              <w:jc w:val="center"/>
            </w:pPr>
            <w:r>
              <w:rPr>
                <w:b/>
                <w:bCs/>
                <w:sz w:val="24"/>
                <w:szCs w:val="24"/>
                <w:shd w:val="clear" w:color="auto" w:fill="B6DDE8"/>
              </w:rPr>
              <w:t>WARRANTY AND DISCLAIMER</w:t>
            </w:r>
          </w:p>
        </w:tc>
      </w:tr>
    </w:tbl>
    <w:p w14:paraId="42E60495" w14:textId="77777777" w:rsidR="00E442A4" w:rsidRDefault="00E442A4">
      <w:pPr>
        <w:spacing w:after="0" w:line="240" w:lineRule="auto"/>
      </w:pPr>
    </w:p>
    <w:p w14:paraId="0D4AB1B5" w14:textId="77777777" w:rsidR="00E442A4"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05901D9C" w14:textId="77777777" w:rsidR="00E442A4" w:rsidRDefault="00000000">
      <w:pPr>
        <w:pStyle w:val="PDParagraphDefault"/>
        <w:jc w:val="both"/>
      </w:pPr>
      <w:r>
        <w:rPr>
          <w:sz w:val="24"/>
          <w:szCs w:val="24"/>
        </w:rPr>
        <w:t xml:space="preserve"> </w:t>
      </w:r>
    </w:p>
    <w:p w14:paraId="04CCADA3" w14:textId="77777777" w:rsidR="00E442A4" w:rsidRDefault="00000000">
      <w:pPr>
        <w:pStyle w:val="PDParagraphDefault"/>
        <w:jc w:val="both"/>
        <w:sectPr w:rsidR="00E442A4">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E442A4" w14:paraId="6C5DFDA7" w14:textId="77777777">
        <w:trPr>
          <w:jc w:val="center"/>
        </w:trPr>
        <w:tc>
          <w:tcPr>
            <w:tcW w:w="10714" w:type="dxa"/>
            <w:shd w:val="clear" w:color="auto" w:fill="93CDDC"/>
          </w:tcPr>
          <w:p w14:paraId="3B2DF007" w14:textId="77777777" w:rsidR="00E442A4" w:rsidRDefault="00000000">
            <w:pPr>
              <w:jc w:val="center"/>
            </w:pPr>
            <w:r>
              <w:rPr>
                <w:b/>
                <w:bCs/>
                <w:sz w:val="24"/>
                <w:szCs w:val="24"/>
                <w:shd w:val="clear" w:color="auto" w:fill="B6DDE8"/>
              </w:rPr>
              <w:lastRenderedPageBreak/>
              <w:t>INDEMNITY</w:t>
            </w:r>
          </w:p>
        </w:tc>
      </w:tr>
    </w:tbl>
    <w:p w14:paraId="6CD8E9F3" w14:textId="77777777" w:rsidR="00E442A4" w:rsidRDefault="00E442A4">
      <w:pPr>
        <w:spacing w:after="0" w:line="240" w:lineRule="auto"/>
      </w:pPr>
    </w:p>
    <w:p w14:paraId="5893F9E6" w14:textId="77777777" w:rsidR="00E442A4"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3FE6D8AD" w14:textId="77777777" w:rsidR="00E442A4" w:rsidRDefault="00000000">
      <w:pPr>
        <w:pStyle w:val="PDParagraphDefault"/>
        <w:jc w:val="both"/>
      </w:pPr>
      <w:r>
        <w:rPr>
          <w:sz w:val="24"/>
          <w:szCs w:val="24"/>
        </w:rPr>
        <w:t xml:space="preserve"> </w:t>
      </w:r>
    </w:p>
    <w:p w14:paraId="161342D0" w14:textId="77777777" w:rsidR="00E442A4" w:rsidRDefault="00000000">
      <w:pPr>
        <w:pStyle w:val="PDParagraphDefault"/>
        <w:jc w:val="both"/>
      </w:pPr>
      <w:r>
        <w:rPr>
          <w:sz w:val="24"/>
          <w:szCs w:val="24"/>
        </w:rPr>
        <w:t xml:space="preserve">1) Not supplied by Company, </w:t>
      </w:r>
    </w:p>
    <w:p w14:paraId="7BF6D07E" w14:textId="77777777" w:rsidR="00E442A4" w:rsidRDefault="00000000">
      <w:pPr>
        <w:pStyle w:val="PDParagraphDefault"/>
        <w:jc w:val="both"/>
      </w:pPr>
      <w:r>
        <w:rPr>
          <w:sz w:val="24"/>
          <w:szCs w:val="24"/>
        </w:rPr>
        <w:t xml:space="preserve"> </w:t>
      </w:r>
    </w:p>
    <w:p w14:paraId="46A9750C" w14:textId="77777777" w:rsidR="00E442A4" w:rsidRDefault="00000000">
      <w:pPr>
        <w:pStyle w:val="PDParagraphDefault"/>
        <w:jc w:val="both"/>
      </w:pPr>
      <w:r>
        <w:rPr>
          <w:sz w:val="24"/>
          <w:szCs w:val="24"/>
        </w:rPr>
        <w:t xml:space="preserve">2) Made in whole or in part in accordance with Customer specifications, </w:t>
      </w:r>
    </w:p>
    <w:p w14:paraId="6DFC3030" w14:textId="77777777" w:rsidR="00E442A4" w:rsidRDefault="00000000">
      <w:pPr>
        <w:pStyle w:val="PDParagraphDefault"/>
        <w:jc w:val="both"/>
      </w:pPr>
      <w:r>
        <w:rPr>
          <w:sz w:val="24"/>
          <w:szCs w:val="24"/>
        </w:rPr>
        <w:t xml:space="preserve"> </w:t>
      </w:r>
    </w:p>
    <w:p w14:paraId="7ED191AD" w14:textId="77777777" w:rsidR="00E442A4" w:rsidRDefault="00000000">
      <w:pPr>
        <w:pStyle w:val="PDParagraphDefault"/>
        <w:jc w:val="both"/>
      </w:pPr>
      <w:r>
        <w:rPr>
          <w:sz w:val="24"/>
          <w:szCs w:val="24"/>
        </w:rPr>
        <w:t xml:space="preserve">3) That are modified after delivery by Company, </w:t>
      </w:r>
    </w:p>
    <w:p w14:paraId="48CE9DF2" w14:textId="77777777" w:rsidR="00E442A4" w:rsidRDefault="00000000">
      <w:pPr>
        <w:pStyle w:val="PDParagraphDefault"/>
        <w:jc w:val="both"/>
      </w:pPr>
      <w:r>
        <w:rPr>
          <w:sz w:val="24"/>
          <w:szCs w:val="24"/>
        </w:rPr>
        <w:t xml:space="preserve"> </w:t>
      </w:r>
    </w:p>
    <w:p w14:paraId="398E2FBF" w14:textId="77777777" w:rsidR="00E442A4" w:rsidRDefault="00000000">
      <w:pPr>
        <w:pStyle w:val="PDParagraphDefault"/>
        <w:jc w:val="both"/>
      </w:pPr>
      <w:r>
        <w:rPr>
          <w:sz w:val="24"/>
          <w:szCs w:val="24"/>
        </w:rPr>
        <w:t xml:space="preserve">4) Combined with other products, processes or materials where the alleged infringement relates to such combination, </w:t>
      </w:r>
    </w:p>
    <w:p w14:paraId="1ECA7C45" w14:textId="77777777" w:rsidR="00E442A4" w:rsidRDefault="00000000">
      <w:pPr>
        <w:pStyle w:val="PDParagraphDefault"/>
        <w:jc w:val="both"/>
      </w:pPr>
      <w:r>
        <w:rPr>
          <w:sz w:val="24"/>
          <w:szCs w:val="24"/>
        </w:rPr>
        <w:t xml:space="preserve"> </w:t>
      </w:r>
    </w:p>
    <w:p w14:paraId="590E1A4A" w14:textId="77777777" w:rsidR="00E442A4"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0D135DB4" w14:textId="77777777" w:rsidR="00E442A4" w:rsidRDefault="00000000">
      <w:pPr>
        <w:pStyle w:val="PDParagraphDefault"/>
        <w:jc w:val="both"/>
      </w:pPr>
      <w:r>
        <w:rPr>
          <w:sz w:val="24"/>
          <w:szCs w:val="24"/>
        </w:rPr>
        <w:t xml:space="preserve"> </w:t>
      </w:r>
    </w:p>
    <w:p w14:paraId="3AFE8D8B" w14:textId="77777777" w:rsidR="00E442A4"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5288EE74" w14:textId="77777777" w:rsidR="00E442A4" w:rsidRDefault="00000000">
      <w:pPr>
        <w:pStyle w:val="PDParagraphDefault"/>
        <w:jc w:val="both"/>
      </w:pPr>
      <w:r>
        <w:rPr>
          <w:sz w:val="24"/>
          <w:szCs w:val="24"/>
        </w:rPr>
        <w:t xml:space="preserve"> </w:t>
      </w:r>
    </w:p>
    <w:p w14:paraId="6A30B3A0" w14:textId="77777777" w:rsidR="00E442A4" w:rsidRDefault="00000000">
      <w:pPr>
        <w:pStyle w:val="PDParagraphDefault"/>
        <w:jc w:val="both"/>
      </w:pPr>
      <w:r>
        <w:rPr>
          <w:sz w:val="24"/>
          <w:szCs w:val="24"/>
        </w:rPr>
        <w:t xml:space="preserve">B. Obtain for Customer a license to continue using the Service, or </w:t>
      </w:r>
    </w:p>
    <w:p w14:paraId="6967F902" w14:textId="77777777" w:rsidR="00E442A4" w:rsidRDefault="00000000">
      <w:pPr>
        <w:pStyle w:val="PDParagraphDefault"/>
        <w:jc w:val="both"/>
      </w:pPr>
      <w:r>
        <w:rPr>
          <w:sz w:val="24"/>
          <w:szCs w:val="24"/>
        </w:rPr>
        <w:t xml:space="preserve"> </w:t>
      </w:r>
    </w:p>
    <w:p w14:paraId="54C8B38B" w14:textId="77777777" w:rsidR="00E442A4"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29CB1F7" w14:textId="77777777" w:rsidR="00E442A4" w:rsidRDefault="00E442A4">
      <w:pPr>
        <w:spacing w:after="0" w:line="240" w:lineRule="auto"/>
      </w:pPr>
    </w:p>
    <w:tbl>
      <w:tblPr>
        <w:tblStyle w:val="CustomGrid"/>
        <w:tblW w:w="0" w:type="auto"/>
        <w:jc w:val="center"/>
        <w:tblLook w:val="04A0" w:firstRow="1" w:lastRow="0" w:firstColumn="1" w:lastColumn="0" w:noHBand="0" w:noVBand="1"/>
      </w:tblPr>
      <w:tblGrid>
        <w:gridCol w:w="10714"/>
      </w:tblGrid>
      <w:tr w:rsidR="00E442A4" w14:paraId="2A5FDD28" w14:textId="77777777">
        <w:trPr>
          <w:jc w:val="center"/>
        </w:trPr>
        <w:tc>
          <w:tcPr>
            <w:tcW w:w="10714" w:type="dxa"/>
            <w:shd w:val="clear" w:color="auto" w:fill="93CDDC"/>
          </w:tcPr>
          <w:p w14:paraId="40641BBC" w14:textId="77777777" w:rsidR="00E442A4" w:rsidRDefault="00000000">
            <w:pPr>
              <w:jc w:val="both"/>
            </w:pPr>
            <w:r>
              <w:t xml:space="preserve"> </w:t>
            </w:r>
          </w:p>
          <w:p w14:paraId="5B88CE51" w14:textId="77777777" w:rsidR="00E442A4" w:rsidRDefault="00000000">
            <w:pPr>
              <w:jc w:val="center"/>
            </w:pPr>
            <w:r>
              <w:rPr>
                <w:b/>
                <w:bCs/>
                <w:sz w:val="24"/>
                <w:szCs w:val="24"/>
                <w:shd w:val="clear" w:color="auto" w:fill="B6DDE8"/>
              </w:rPr>
              <w:t>LIMITATION OF LIABILITY</w:t>
            </w:r>
          </w:p>
        </w:tc>
      </w:tr>
    </w:tbl>
    <w:p w14:paraId="3AB4184E" w14:textId="77777777" w:rsidR="00E442A4" w:rsidRDefault="00E442A4">
      <w:pPr>
        <w:spacing w:after="0" w:line="240" w:lineRule="auto"/>
      </w:pPr>
    </w:p>
    <w:p w14:paraId="2A153AD5" w14:textId="77777777" w:rsidR="00E442A4"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0B7ED6B2" w14:textId="77777777" w:rsidR="00E442A4" w:rsidRDefault="00000000">
      <w:pPr>
        <w:pStyle w:val="PDParagraphDefault"/>
        <w:jc w:val="both"/>
      </w:pPr>
      <w:r>
        <w:rPr>
          <w:sz w:val="24"/>
          <w:szCs w:val="24"/>
        </w:rPr>
        <w:t xml:space="preserve"> </w:t>
      </w:r>
    </w:p>
    <w:p w14:paraId="1BFF31EC" w14:textId="77777777" w:rsidR="00E442A4" w:rsidRDefault="00000000">
      <w:pPr>
        <w:pStyle w:val="PDParagraphDefault"/>
        <w:jc w:val="both"/>
      </w:pPr>
      <w:r>
        <w:rPr>
          <w:sz w:val="24"/>
          <w:szCs w:val="24"/>
        </w:rPr>
        <w:t xml:space="preserve">THERETO UNDER ANY CONTRACT, NEGLIGENCE, STRICT LIABILITY OR OTHER THEORY: </w:t>
      </w:r>
    </w:p>
    <w:p w14:paraId="282AFA9C" w14:textId="77777777" w:rsidR="00E442A4" w:rsidRDefault="00000000">
      <w:pPr>
        <w:pStyle w:val="PDParagraphDefault"/>
        <w:jc w:val="both"/>
      </w:pPr>
      <w:r>
        <w:rPr>
          <w:sz w:val="24"/>
          <w:szCs w:val="24"/>
        </w:rPr>
        <w:t xml:space="preserve"> </w:t>
      </w:r>
    </w:p>
    <w:p w14:paraId="13DCFE47" w14:textId="77777777" w:rsidR="00E442A4"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2013A7D6" w14:textId="77777777" w:rsidR="00E442A4" w:rsidRDefault="00000000">
      <w:pPr>
        <w:pStyle w:val="PDParagraphDefault"/>
        <w:jc w:val="both"/>
      </w:pPr>
      <w:r>
        <w:rPr>
          <w:sz w:val="24"/>
          <w:szCs w:val="24"/>
        </w:rPr>
        <w:t xml:space="preserve"> </w:t>
      </w:r>
    </w:p>
    <w:p w14:paraId="2D1A7F81" w14:textId="77777777" w:rsidR="00E442A4"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6C9A4BA1" w14:textId="77777777" w:rsidR="00E442A4" w:rsidRDefault="00000000">
      <w:pPr>
        <w:pStyle w:val="PDParagraphDefault"/>
        <w:jc w:val="both"/>
      </w:pPr>
      <w:r>
        <w:rPr>
          <w:sz w:val="24"/>
          <w:szCs w:val="24"/>
        </w:rPr>
        <w:t xml:space="preserve"> </w:t>
      </w:r>
    </w:p>
    <w:p w14:paraId="76546289" w14:textId="77777777" w:rsidR="00E442A4"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1E551623" w14:textId="77777777" w:rsidR="00E442A4" w:rsidRDefault="00000000">
      <w:pPr>
        <w:pStyle w:val="PDParagraphDefault"/>
      </w:pPr>
      <w:r>
        <w:rPr>
          <w:sz w:val="24"/>
          <w:szCs w:val="24"/>
        </w:rPr>
        <w:t xml:space="preserve"> </w:t>
      </w:r>
    </w:p>
    <w:p w14:paraId="413EF3A3" w14:textId="77777777" w:rsidR="00E442A4" w:rsidRDefault="00000000">
      <w:pPr>
        <w:pStyle w:val="PDParagraphDefault"/>
      </w:pPr>
      <w:r>
        <w:rPr>
          <w:sz w:val="24"/>
          <w:szCs w:val="24"/>
        </w:rPr>
        <w:t>(D) FOR ANY INDIRECT, EXEMPLARY, INCIDENTAL, SPECIAL OR CONSEQUENTIAL DAMAGES. (E) FOR ANY MATTER BEYOND COMPANY’S REASONABLE CONTROL. OR</w:t>
      </w:r>
    </w:p>
    <w:p w14:paraId="27159387" w14:textId="77777777" w:rsidR="00E442A4" w:rsidRDefault="00000000">
      <w:pPr>
        <w:pStyle w:val="PDParagraphDefault"/>
      </w:pPr>
      <w:r>
        <w:rPr>
          <w:sz w:val="24"/>
          <w:szCs w:val="24"/>
        </w:rPr>
        <w:t>(F) FOR ANY AMOUNTS THAT, TOGETHER WITH</w:t>
      </w:r>
    </w:p>
    <w:p w14:paraId="01C95752" w14:textId="77777777" w:rsidR="00E442A4" w:rsidRDefault="00000000">
      <w:pPr>
        <w:pStyle w:val="PDParagraphDefault"/>
      </w:pPr>
      <w:r>
        <w:rPr>
          <w:sz w:val="24"/>
          <w:szCs w:val="24"/>
        </w:rPr>
        <w:t xml:space="preserve"> </w:t>
      </w:r>
    </w:p>
    <w:p w14:paraId="24279DE3" w14:textId="77777777" w:rsidR="00E442A4" w:rsidRDefault="00000000">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p w14:paraId="1EE0D0AE" w14:textId="77777777" w:rsidR="00E442A4" w:rsidRDefault="00E442A4">
      <w:pPr>
        <w:pStyle w:val="PDParagraphDefault"/>
      </w:pPr>
    </w:p>
    <w:p w14:paraId="31B26B12" w14:textId="77777777" w:rsidR="00E442A4" w:rsidRDefault="00000000">
      <w:pPr>
        <w:pStyle w:val="PDParagraphDefault"/>
        <w:sectPr w:rsidR="00E442A4">
          <w:headerReference w:type="default" r:id="rId17"/>
          <w:footerReference w:type="default" r:id="rId18"/>
          <w:pgSz w:w="12240" w:h="15840" w:code="1"/>
          <w:pgMar w:top="979" w:right="763" w:bottom="979" w:left="763" w:header="240" w:footer="240" w:gutter="0"/>
          <w:cols w:space="720"/>
        </w:sectPr>
      </w:pPr>
      <w:r>
        <w:rPr>
          <w:sz w:val="24"/>
          <w:szCs w:val="24"/>
        </w:rPr>
        <w:t>​</w:t>
      </w:r>
    </w:p>
    <w:tbl>
      <w:tblPr>
        <w:tblStyle w:val="CustomGrid"/>
        <w:tblW w:w="0" w:type="auto"/>
        <w:jc w:val="center"/>
        <w:tblLook w:val="04A0" w:firstRow="1" w:lastRow="0" w:firstColumn="1" w:lastColumn="0" w:noHBand="0" w:noVBand="1"/>
      </w:tblPr>
      <w:tblGrid>
        <w:gridCol w:w="10714"/>
      </w:tblGrid>
      <w:tr w:rsidR="00E442A4" w14:paraId="4CFB0F52" w14:textId="77777777">
        <w:trPr>
          <w:jc w:val="center"/>
        </w:trPr>
        <w:tc>
          <w:tcPr>
            <w:tcW w:w="10714" w:type="dxa"/>
            <w:shd w:val="clear" w:color="auto" w:fill="93CDDC"/>
          </w:tcPr>
          <w:p w14:paraId="24C24C6F" w14:textId="77777777" w:rsidR="00E442A4" w:rsidRDefault="00000000">
            <w:pPr>
              <w:jc w:val="center"/>
            </w:pPr>
            <w:r>
              <w:rPr>
                <w:b/>
                <w:bCs/>
                <w:sz w:val="24"/>
                <w:szCs w:val="24"/>
                <w:shd w:val="clear" w:color="auto" w:fill="B6DDE8"/>
              </w:rPr>
              <w:lastRenderedPageBreak/>
              <w:t>MISCELLANEOUS</w:t>
            </w:r>
          </w:p>
        </w:tc>
      </w:tr>
    </w:tbl>
    <w:p w14:paraId="5687A430" w14:textId="77777777" w:rsidR="00E442A4" w:rsidRDefault="00E442A4">
      <w:pPr>
        <w:spacing w:after="0" w:line="240" w:lineRule="auto"/>
      </w:pPr>
    </w:p>
    <w:p w14:paraId="2CB2B8C1" w14:textId="77777777" w:rsidR="00E442A4" w:rsidRDefault="00000000">
      <w:pPr>
        <w:pStyle w:val="PDParagraphDefault"/>
        <w:jc w:val="both"/>
        <w:sectPr w:rsidR="00E442A4">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E442A4" w14:paraId="7C28A971" w14:textId="77777777">
        <w:trPr>
          <w:jc w:val="center"/>
        </w:trPr>
        <w:tc>
          <w:tcPr>
            <w:tcW w:w="10714" w:type="dxa"/>
            <w:shd w:val="clear" w:color="auto" w:fill="93CDDC"/>
          </w:tcPr>
          <w:p w14:paraId="5F668C7E" w14:textId="77777777" w:rsidR="00E442A4" w:rsidRDefault="00000000">
            <w:pPr>
              <w:jc w:val="center"/>
            </w:pPr>
            <w:r>
              <w:rPr>
                <w:b/>
                <w:bCs/>
                <w:sz w:val="24"/>
                <w:szCs w:val="24"/>
                <w:shd w:val="clear" w:color="auto" w:fill="B6DDE8"/>
              </w:rPr>
              <w:lastRenderedPageBreak/>
              <w:t>Exhibit 1- INCLUDED IN MIGRATION</w:t>
            </w:r>
          </w:p>
        </w:tc>
      </w:tr>
    </w:tbl>
    <w:p w14:paraId="3EF954EE" w14:textId="77777777" w:rsidR="00E442A4" w:rsidRDefault="00E442A4">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E442A4" w14:paraId="5CC469EC" w14:textId="77777777" w:rsidTr="00E442A4">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7E3BF21E" w14:textId="77777777" w:rsidR="00E442A4" w:rsidRDefault="00000000">
            <w:pPr>
              <w:jc w:val="center"/>
            </w:pPr>
            <w:r>
              <w:rPr>
                <w:b w:val="0"/>
                <w:bCs w:val="0"/>
              </w:rPr>
              <w:t>Standard Plan Features (DROPBOX TO ONEDRIVE MIGRATION FEATURES)</w:t>
            </w:r>
          </w:p>
        </w:tc>
      </w:tr>
      <w:tr w:rsidR="00E442A4" w14:paraId="7161DF44" w14:textId="77777777" w:rsidTr="00E442A4">
        <w:trPr>
          <w:jc w:val="center"/>
        </w:trPr>
        <w:tc>
          <w:tcPr>
            <w:tcW w:w="4267" w:type="dxa"/>
          </w:tcPr>
          <w:p w14:paraId="76207AD7" w14:textId="77777777" w:rsidR="00E442A4" w:rsidRDefault="00000000">
            <w:r>
              <w:rPr>
                <w:b/>
                <w:bCs/>
                <w:sz w:val="21"/>
                <w:szCs w:val="21"/>
              </w:rPr>
              <w:t>Data Migration (Files &amp; Folders with structure)</w:t>
            </w:r>
          </w:p>
        </w:tc>
        <w:tc>
          <w:tcPr>
            <w:tcW w:w="6447" w:type="dxa"/>
          </w:tcPr>
          <w:p w14:paraId="571590D3" w14:textId="77777777" w:rsidR="00E442A4" w:rsidRDefault="00000000">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E442A4" w14:paraId="04379373" w14:textId="77777777" w:rsidTr="00E442A4">
        <w:trPr>
          <w:jc w:val="center"/>
        </w:trPr>
        <w:tc>
          <w:tcPr>
            <w:tcW w:w="4267" w:type="dxa"/>
          </w:tcPr>
          <w:p w14:paraId="52BF3421" w14:textId="77777777" w:rsidR="00E442A4" w:rsidRDefault="00000000">
            <w:r>
              <w:rPr>
                <w:b/>
                <w:bCs/>
                <w:sz w:val="21"/>
                <w:szCs w:val="21"/>
              </w:rPr>
              <w:t>One Time Migration</w:t>
            </w:r>
          </w:p>
        </w:tc>
        <w:tc>
          <w:tcPr>
            <w:tcW w:w="6447" w:type="dxa"/>
          </w:tcPr>
          <w:p w14:paraId="0C3FBCB8" w14:textId="77777777" w:rsidR="00E442A4" w:rsidRDefault="00000000">
            <w:r>
              <w:rPr>
                <w:sz w:val="21"/>
                <w:szCs w:val="21"/>
              </w:rPr>
              <w:t>The initial data migration from source to destination is considered as One-time migration.</w:t>
            </w:r>
          </w:p>
        </w:tc>
      </w:tr>
      <w:tr w:rsidR="00E442A4" w14:paraId="78A1DA3D" w14:textId="77777777" w:rsidTr="00E442A4">
        <w:trPr>
          <w:jc w:val="center"/>
        </w:trPr>
        <w:tc>
          <w:tcPr>
            <w:tcW w:w="4267" w:type="dxa"/>
          </w:tcPr>
          <w:p w14:paraId="63204385" w14:textId="77777777" w:rsidR="00E442A4" w:rsidRDefault="00000000">
            <w:r>
              <w:rPr>
                <w:b/>
                <w:bCs/>
                <w:sz w:val="21"/>
                <w:szCs w:val="21"/>
              </w:rPr>
              <w:t>Delta Migration</w:t>
            </w:r>
          </w:p>
        </w:tc>
        <w:tc>
          <w:tcPr>
            <w:tcW w:w="6447" w:type="dxa"/>
          </w:tcPr>
          <w:p w14:paraId="67CB2D9D" w14:textId="77777777" w:rsidR="00E442A4" w:rsidRDefault="00000000">
            <w:r>
              <w:rPr>
                <w:sz w:val="21"/>
                <w:szCs w:val="21"/>
              </w:rPr>
              <w:t>Migration of incremental changes made in source during the onetime migration.</w:t>
            </w:r>
          </w:p>
        </w:tc>
      </w:tr>
      <w:tr w:rsidR="00E442A4" w14:paraId="4EF9F463" w14:textId="77777777" w:rsidTr="00E442A4">
        <w:trPr>
          <w:jc w:val="center"/>
        </w:trPr>
        <w:tc>
          <w:tcPr>
            <w:tcW w:w="4267" w:type="dxa"/>
          </w:tcPr>
          <w:p w14:paraId="743E602D" w14:textId="77777777" w:rsidR="00E442A4" w:rsidRDefault="00000000">
            <w:r>
              <w:rPr>
                <w:b/>
                <w:bCs/>
                <w:sz w:val="21"/>
                <w:szCs w:val="21"/>
              </w:rPr>
              <w:t>Root Folder Permissions</w:t>
            </w:r>
          </w:p>
        </w:tc>
        <w:tc>
          <w:tcPr>
            <w:tcW w:w="6447" w:type="dxa"/>
          </w:tcPr>
          <w:p w14:paraId="17FC8EAB" w14:textId="77777777" w:rsidR="00E442A4" w:rsidRDefault="00000000">
            <w:proofErr w:type="spellStart"/>
            <w:r>
              <w:rPr>
                <w:sz w:val="21"/>
                <w:szCs w:val="21"/>
              </w:rPr>
              <w:t>CloudFuze</w:t>
            </w:r>
            <w:proofErr w:type="spellEnd"/>
            <w:r>
              <w:rPr>
                <w:sz w:val="21"/>
                <w:szCs w:val="21"/>
              </w:rPr>
              <w:t xml:space="preserve"> preserves all root folder permissions along with access levels.</w:t>
            </w:r>
          </w:p>
        </w:tc>
      </w:tr>
      <w:tr w:rsidR="00E442A4" w14:paraId="2F9670CA" w14:textId="77777777" w:rsidTr="00E442A4">
        <w:trPr>
          <w:jc w:val="center"/>
        </w:trPr>
        <w:tc>
          <w:tcPr>
            <w:tcW w:w="4267" w:type="dxa"/>
          </w:tcPr>
          <w:p w14:paraId="662151A1" w14:textId="77777777" w:rsidR="00E442A4" w:rsidRDefault="00000000">
            <w:r>
              <w:rPr>
                <w:b/>
                <w:bCs/>
                <w:sz w:val="21"/>
                <w:szCs w:val="21"/>
              </w:rPr>
              <w:t>Root File Permissions</w:t>
            </w:r>
          </w:p>
        </w:tc>
        <w:tc>
          <w:tcPr>
            <w:tcW w:w="6447" w:type="dxa"/>
          </w:tcPr>
          <w:p w14:paraId="27457B43" w14:textId="77777777" w:rsidR="00E442A4" w:rsidRDefault="00000000">
            <w:proofErr w:type="spellStart"/>
            <w:r>
              <w:rPr>
                <w:sz w:val="21"/>
                <w:szCs w:val="21"/>
              </w:rPr>
              <w:t>CloudFuze</w:t>
            </w:r>
            <w:proofErr w:type="spellEnd"/>
            <w:r>
              <w:rPr>
                <w:sz w:val="21"/>
                <w:szCs w:val="21"/>
              </w:rPr>
              <w:t xml:space="preserve"> preserves all Root file permissions along with access levels.</w:t>
            </w:r>
          </w:p>
        </w:tc>
      </w:tr>
      <w:tr w:rsidR="00E442A4" w14:paraId="74303E6D" w14:textId="77777777" w:rsidTr="00E442A4">
        <w:trPr>
          <w:jc w:val="center"/>
        </w:trPr>
        <w:tc>
          <w:tcPr>
            <w:tcW w:w="4267" w:type="dxa"/>
          </w:tcPr>
          <w:p w14:paraId="3971B8BE" w14:textId="77777777" w:rsidR="00E442A4" w:rsidRDefault="00000000">
            <w:r>
              <w:rPr>
                <w:b/>
                <w:bCs/>
                <w:sz w:val="21"/>
                <w:szCs w:val="21"/>
              </w:rPr>
              <w:t>Sub-folder permissions</w:t>
            </w:r>
          </w:p>
        </w:tc>
        <w:tc>
          <w:tcPr>
            <w:tcW w:w="6447" w:type="dxa"/>
          </w:tcPr>
          <w:p w14:paraId="5AC9362D" w14:textId="77777777" w:rsidR="00E442A4" w:rsidRDefault="00000000">
            <w:proofErr w:type="spellStart"/>
            <w:r>
              <w:rPr>
                <w:sz w:val="21"/>
                <w:szCs w:val="21"/>
              </w:rPr>
              <w:t>CloudFuze</w:t>
            </w:r>
            <w:proofErr w:type="spellEnd"/>
            <w:r>
              <w:rPr>
                <w:sz w:val="21"/>
                <w:szCs w:val="21"/>
              </w:rPr>
              <w:t xml:space="preserve"> preserves all subfolder permissions along with access levels.</w:t>
            </w:r>
          </w:p>
        </w:tc>
      </w:tr>
      <w:tr w:rsidR="00E442A4" w14:paraId="19CE40EB" w14:textId="77777777" w:rsidTr="00E442A4">
        <w:trPr>
          <w:jc w:val="center"/>
        </w:trPr>
        <w:tc>
          <w:tcPr>
            <w:tcW w:w="4267" w:type="dxa"/>
          </w:tcPr>
          <w:p w14:paraId="79D7D2E1" w14:textId="77777777" w:rsidR="00E442A4" w:rsidRDefault="00000000">
            <w:r>
              <w:rPr>
                <w:b/>
                <w:bCs/>
                <w:sz w:val="21"/>
                <w:szCs w:val="21"/>
              </w:rPr>
              <w:t>Inner file permissions</w:t>
            </w:r>
          </w:p>
        </w:tc>
        <w:tc>
          <w:tcPr>
            <w:tcW w:w="6447" w:type="dxa"/>
          </w:tcPr>
          <w:p w14:paraId="67C20888" w14:textId="77777777" w:rsidR="00E442A4" w:rsidRDefault="00000000">
            <w:proofErr w:type="spellStart"/>
            <w:r>
              <w:rPr>
                <w:sz w:val="21"/>
                <w:szCs w:val="21"/>
              </w:rPr>
              <w:t>CloudFuze</w:t>
            </w:r>
            <w:proofErr w:type="spellEnd"/>
            <w:r>
              <w:rPr>
                <w:sz w:val="21"/>
                <w:szCs w:val="21"/>
              </w:rPr>
              <w:t xml:space="preserve"> preserves all inner file permissions along with access levels.</w:t>
            </w:r>
          </w:p>
        </w:tc>
      </w:tr>
      <w:tr w:rsidR="00E442A4" w14:paraId="7DB6341F" w14:textId="77777777" w:rsidTr="00E442A4">
        <w:trPr>
          <w:jc w:val="center"/>
        </w:trPr>
        <w:tc>
          <w:tcPr>
            <w:tcW w:w="4267" w:type="dxa"/>
          </w:tcPr>
          <w:p w14:paraId="189D4659" w14:textId="77777777" w:rsidR="00E442A4" w:rsidRDefault="00000000">
            <w:r>
              <w:rPr>
                <w:b/>
                <w:bCs/>
                <w:sz w:val="21"/>
                <w:szCs w:val="21"/>
              </w:rPr>
              <w:t>Shared Links</w:t>
            </w:r>
          </w:p>
        </w:tc>
        <w:tc>
          <w:tcPr>
            <w:tcW w:w="6447" w:type="dxa"/>
          </w:tcPr>
          <w:p w14:paraId="64A0890A" w14:textId="77777777" w:rsidR="00E442A4" w:rsidRDefault="00000000">
            <w:proofErr w:type="spellStart"/>
            <w:r>
              <w:rPr>
                <w:sz w:val="21"/>
                <w:szCs w:val="21"/>
              </w:rPr>
              <w:t>CloudFuze</w:t>
            </w:r>
            <w:proofErr w:type="spellEnd"/>
            <w:r>
              <w:rPr>
                <w:sz w:val="21"/>
                <w:szCs w:val="21"/>
              </w:rPr>
              <w:t xml:space="preserve"> migrates all shared links from source to destination and maintains the type of links.</w:t>
            </w:r>
          </w:p>
        </w:tc>
      </w:tr>
      <w:tr w:rsidR="00E442A4" w14:paraId="156EC670" w14:textId="77777777" w:rsidTr="00E442A4">
        <w:trPr>
          <w:jc w:val="center"/>
        </w:trPr>
        <w:tc>
          <w:tcPr>
            <w:tcW w:w="4267" w:type="dxa"/>
          </w:tcPr>
          <w:p w14:paraId="51FA9441" w14:textId="77777777" w:rsidR="00E442A4" w:rsidRDefault="00000000">
            <w:r>
              <w:rPr>
                <w:b/>
                <w:bCs/>
                <w:sz w:val="21"/>
                <w:szCs w:val="21"/>
              </w:rPr>
              <w:t>External Shares</w:t>
            </w:r>
          </w:p>
        </w:tc>
        <w:tc>
          <w:tcPr>
            <w:tcW w:w="6447" w:type="dxa"/>
          </w:tcPr>
          <w:p w14:paraId="1516595B" w14:textId="77777777" w:rsidR="00E442A4" w:rsidRDefault="00000000">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E442A4" w14:paraId="25491612" w14:textId="77777777" w:rsidTr="00E442A4">
        <w:trPr>
          <w:jc w:val="center"/>
        </w:trPr>
        <w:tc>
          <w:tcPr>
            <w:tcW w:w="4267" w:type="dxa"/>
          </w:tcPr>
          <w:p w14:paraId="55BF6A03" w14:textId="77777777" w:rsidR="00E442A4" w:rsidRDefault="00000000">
            <w:r>
              <w:rPr>
                <w:b/>
                <w:bCs/>
                <w:sz w:val="21"/>
                <w:szCs w:val="21"/>
              </w:rPr>
              <w:t>Metadata</w:t>
            </w:r>
          </w:p>
        </w:tc>
        <w:tc>
          <w:tcPr>
            <w:tcW w:w="6447" w:type="dxa"/>
          </w:tcPr>
          <w:p w14:paraId="2B52DF31" w14:textId="77777777" w:rsidR="00E442A4" w:rsidRDefault="00000000">
            <w:r>
              <w:rPr>
                <w:sz w:val="21"/>
                <w:szCs w:val="21"/>
              </w:rPr>
              <w:t>Maintaining the original timestamps, including creation and modification dates and times, when transferring data to the destination cloud.</w:t>
            </w:r>
          </w:p>
        </w:tc>
      </w:tr>
      <w:tr w:rsidR="00E442A4" w14:paraId="13479027" w14:textId="77777777" w:rsidTr="00E442A4">
        <w:trPr>
          <w:jc w:val="center"/>
        </w:trPr>
        <w:tc>
          <w:tcPr>
            <w:tcW w:w="4267" w:type="dxa"/>
          </w:tcPr>
          <w:p w14:paraId="7FE07E03" w14:textId="77777777" w:rsidR="00E442A4" w:rsidRDefault="00000000">
            <w:r>
              <w:rPr>
                <w:b/>
                <w:bCs/>
                <w:sz w:val="21"/>
                <w:szCs w:val="21"/>
              </w:rPr>
              <w:t>Special Characters Replacement</w:t>
            </w:r>
          </w:p>
        </w:tc>
        <w:tc>
          <w:tcPr>
            <w:tcW w:w="6447" w:type="dxa"/>
          </w:tcPr>
          <w:p w14:paraId="624F323F" w14:textId="77777777" w:rsidR="00E442A4" w:rsidRDefault="00000000">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E442A4" w14:paraId="2E2C7D72" w14:textId="77777777" w:rsidTr="00E442A4">
        <w:trPr>
          <w:jc w:val="center"/>
        </w:trPr>
        <w:tc>
          <w:tcPr>
            <w:tcW w:w="4267" w:type="dxa"/>
          </w:tcPr>
          <w:p w14:paraId="3B71E5E9" w14:textId="77777777" w:rsidR="00E442A4" w:rsidRDefault="00000000">
            <w:proofErr w:type="spellStart"/>
            <w:r>
              <w:rPr>
                <w:b/>
                <w:bCs/>
                <w:sz w:val="21"/>
                <w:szCs w:val="21"/>
              </w:rPr>
              <w:lastRenderedPageBreak/>
              <w:t>Supressing</w:t>
            </w:r>
            <w:proofErr w:type="spellEnd"/>
            <w:r>
              <w:rPr>
                <w:b/>
                <w:bCs/>
                <w:sz w:val="21"/>
                <w:szCs w:val="21"/>
              </w:rPr>
              <w:t xml:space="preserve"> email notifications</w:t>
            </w:r>
          </w:p>
        </w:tc>
        <w:tc>
          <w:tcPr>
            <w:tcW w:w="6447" w:type="dxa"/>
          </w:tcPr>
          <w:p w14:paraId="1B8DE8E6" w14:textId="77777777" w:rsidR="00E442A4" w:rsidRDefault="00000000">
            <w:r>
              <w:rPr>
                <w:sz w:val="21"/>
                <w:szCs w:val="21"/>
              </w:rPr>
              <w:t>The system will automatically prevent the generation of email notifications for collaborations on folders/files originating from the destination cloud.</w:t>
            </w:r>
          </w:p>
        </w:tc>
      </w:tr>
      <w:tr w:rsidR="00E442A4" w14:paraId="70F146F0" w14:textId="77777777" w:rsidTr="00E442A4">
        <w:trPr>
          <w:jc w:val="center"/>
        </w:trPr>
        <w:tc>
          <w:tcPr>
            <w:tcW w:w="4267" w:type="dxa"/>
          </w:tcPr>
          <w:p w14:paraId="7BD55999" w14:textId="77777777" w:rsidR="00E442A4" w:rsidRDefault="00000000">
            <w:r>
              <w:rPr>
                <w:b/>
                <w:bCs/>
                <w:sz w:val="21"/>
                <w:szCs w:val="21"/>
              </w:rPr>
              <w:t>Long-File/folder path</w:t>
            </w:r>
          </w:p>
        </w:tc>
        <w:tc>
          <w:tcPr>
            <w:tcW w:w="6447" w:type="dxa"/>
          </w:tcPr>
          <w:p w14:paraId="42DB44F5" w14:textId="77777777" w:rsidR="00E442A4" w:rsidRDefault="00000000">
            <w:r>
              <w:rPr>
                <w:sz w:val="21"/>
                <w:szCs w:val="21"/>
              </w:rPr>
              <w:t>If the destination cloud has a long folder path limitation, the system automatically adjusts the destination's path as per the limitation.</w:t>
            </w:r>
          </w:p>
        </w:tc>
      </w:tr>
      <w:tr w:rsidR="00E442A4" w14:paraId="4312D950" w14:textId="77777777" w:rsidTr="00E442A4">
        <w:trPr>
          <w:jc w:val="center"/>
        </w:trPr>
        <w:tc>
          <w:tcPr>
            <w:tcW w:w="4267" w:type="dxa"/>
          </w:tcPr>
          <w:p w14:paraId="733B6084" w14:textId="77777777" w:rsidR="00E442A4" w:rsidRDefault="00000000">
            <w:r>
              <w:rPr>
                <w:b/>
                <w:bCs/>
                <w:sz w:val="21"/>
                <w:szCs w:val="21"/>
              </w:rPr>
              <w:t>Auto-Retry</w:t>
            </w:r>
          </w:p>
        </w:tc>
        <w:tc>
          <w:tcPr>
            <w:tcW w:w="6447" w:type="dxa"/>
          </w:tcPr>
          <w:p w14:paraId="47F2A78E" w14:textId="77777777" w:rsidR="00E442A4" w:rsidRDefault="00000000">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4527AD07" w14:textId="77777777" w:rsidR="00E442A4" w:rsidRDefault="00E442A4">
      <w:pPr>
        <w:spacing w:after="0" w:line="240" w:lineRule="auto"/>
      </w:pPr>
    </w:p>
    <w:sdt>
      <w:sdtPr>
        <w:id w:val="1043294112"/>
        <w:docPartObj>
          <w:docPartGallery w:val="Table of Contents"/>
          <w:docPartUnique/>
        </w:docPartObj>
      </w:sdtPr>
      <w:sdtContent>
        <w:p w14:paraId="1E25ACA7" w14:textId="77777777" w:rsidR="00E442A4" w:rsidRDefault="00000000">
          <w:r>
            <w:fldChar w:fldCharType="begin"/>
          </w:r>
          <w:r>
            <w:instrText>TOC \o "1-5" \h \z \u</w:instrText>
          </w:r>
          <w:r>
            <w:fldChar w:fldCharType="separate"/>
          </w:r>
        </w:p>
        <w:p w14:paraId="265D449B" w14:textId="77777777" w:rsidR="00E442A4" w:rsidRDefault="00000000">
          <w:r>
            <w:fldChar w:fldCharType="end"/>
          </w:r>
        </w:p>
      </w:sdtContent>
    </w:sdt>
    <w:p w14:paraId="631DC227" w14:textId="77777777" w:rsidR="00E442A4" w:rsidRDefault="00E442A4">
      <w:pPr>
        <w:spacing w:after="0" w:line="240" w:lineRule="auto"/>
      </w:pPr>
    </w:p>
    <w:p w14:paraId="07AE35D4" w14:textId="77777777" w:rsidR="00E442A4" w:rsidRDefault="00E442A4">
      <w:pPr>
        <w:pStyle w:val="PDParagraphDefault"/>
        <w:sectPr w:rsidR="00E442A4">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E442A4" w14:paraId="4198C41F" w14:textId="77777777">
        <w:trPr>
          <w:jc w:val="center"/>
        </w:trPr>
        <w:tc>
          <w:tcPr>
            <w:tcW w:w="10714" w:type="dxa"/>
            <w:shd w:val="clear" w:color="auto" w:fill="93CDDC"/>
          </w:tcPr>
          <w:p w14:paraId="4153A975" w14:textId="77777777" w:rsidR="00E442A4" w:rsidRDefault="00000000">
            <w:pPr>
              <w:jc w:val="center"/>
            </w:pPr>
            <w:r>
              <w:rPr>
                <w:b/>
                <w:bCs/>
                <w:sz w:val="24"/>
                <w:szCs w:val="24"/>
                <w:shd w:val="clear" w:color="auto" w:fill="B6DDE8"/>
              </w:rPr>
              <w:lastRenderedPageBreak/>
              <w:t>Exhibit 2- NOT INCLUDED IN MIGRATION</w:t>
            </w:r>
          </w:p>
        </w:tc>
      </w:tr>
    </w:tbl>
    <w:p w14:paraId="1CA8B234" w14:textId="77777777" w:rsidR="00E442A4" w:rsidRDefault="00E442A4">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E442A4" w14:paraId="599C6799" w14:textId="77777777" w:rsidTr="00E442A4">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EC93FAC" w14:textId="77777777" w:rsidR="00E442A4" w:rsidRDefault="00000000">
            <w:pPr>
              <w:jc w:val="center"/>
            </w:pPr>
            <w:r>
              <w:rPr>
                <w:b w:val="0"/>
                <w:bCs w:val="0"/>
              </w:rPr>
              <w:t xml:space="preserve">Out of scope Features for Standard </w:t>
            </w:r>
            <w:proofErr w:type="gramStart"/>
            <w:r>
              <w:rPr>
                <w:b w:val="0"/>
                <w:bCs w:val="0"/>
              </w:rPr>
              <w:t>Plan(</w:t>
            </w:r>
            <w:proofErr w:type="gramEnd"/>
            <w:r>
              <w:rPr>
                <w:b w:val="0"/>
                <w:bCs w:val="0"/>
              </w:rPr>
              <w:t xml:space="preserve">Dropbox to </w:t>
            </w:r>
            <w:proofErr w:type="spellStart"/>
            <w:r>
              <w:rPr>
                <w:b w:val="0"/>
                <w:bCs w:val="0"/>
              </w:rPr>
              <w:t>Onedrive</w:t>
            </w:r>
            <w:proofErr w:type="spellEnd"/>
            <w:r>
              <w:rPr>
                <w:b w:val="0"/>
                <w:bCs w:val="0"/>
              </w:rPr>
              <w:t>)</w:t>
            </w:r>
          </w:p>
        </w:tc>
      </w:tr>
      <w:tr w:rsidR="00E442A4" w14:paraId="39F1B933" w14:textId="77777777" w:rsidTr="00E442A4">
        <w:trPr>
          <w:jc w:val="center"/>
        </w:trPr>
        <w:tc>
          <w:tcPr>
            <w:tcW w:w="4267" w:type="dxa"/>
          </w:tcPr>
          <w:p w14:paraId="603F48AC" w14:textId="77777777" w:rsidR="00E442A4" w:rsidRDefault="00000000">
            <w:r>
              <w:rPr>
                <w:b/>
                <w:bCs/>
                <w:sz w:val="21"/>
                <w:szCs w:val="21"/>
              </w:rPr>
              <w:t>Embedded Links</w:t>
            </w:r>
          </w:p>
        </w:tc>
        <w:tc>
          <w:tcPr>
            <w:tcW w:w="6447" w:type="dxa"/>
          </w:tcPr>
          <w:p w14:paraId="76D3E47E" w14:textId="77777777" w:rsidR="00E442A4"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E442A4" w14:paraId="6D7D65FB" w14:textId="77777777" w:rsidTr="00E442A4">
        <w:trPr>
          <w:jc w:val="center"/>
        </w:trPr>
        <w:tc>
          <w:tcPr>
            <w:tcW w:w="4267" w:type="dxa"/>
          </w:tcPr>
          <w:p w14:paraId="095AA416" w14:textId="77777777" w:rsidR="00E442A4" w:rsidRDefault="00000000">
            <w:r>
              <w:rPr>
                <w:b/>
                <w:bCs/>
                <w:sz w:val="21"/>
                <w:szCs w:val="21"/>
              </w:rPr>
              <w:t>Dropbox Papers</w:t>
            </w:r>
          </w:p>
        </w:tc>
        <w:tc>
          <w:tcPr>
            <w:tcW w:w="6447" w:type="dxa"/>
          </w:tcPr>
          <w:p w14:paraId="75558933" w14:textId="77777777" w:rsidR="00E442A4" w:rsidRDefault="00000000">
            <w:r>
              <w:rPr>
                <w:sz w:val="21"/>
                <w:szCs w:val="21"/>
              </w:rPr>
              <w:t>Dropbox Papers migration.</w:t>
            </w:r>
          </w:p>
        </w:tc>
      </w:tr>
      <w:tr w:rsidR="00E442A4" w14:paraId="26BD03F4" w14:textId="77777777" w:rsidTr="00E442A4">
        <w:trPr>
          <w:jc w:val="center"/>
        </w:trPr>
        <w:tc>
          <w:tcPr>
            <w:tcW w:w="4267" w:type="dxa"/>
          </w:tcPr>
          <w:p w14:paraId="7EBE4325" w14:textId="77777777" w:rsidR="00E442A4" w:rsidRDefault="00000000">
            <w:r>
              <w:rPr>
                <w:b/>
                <w:bCs/>
                <w:sz w:val="21"/>
                <w:szCs w:val="21"/>
              </w:rPr>
              <w:t>Unlimited Delta</w:t>
            </w:r>
          </w:p>
        </w:tc>
        <w:tc>
          <w:tcPr>
            <w:tcW w:w="6447" w:type="dxa"/>
          </w:tcPr>
          <w:p w14:paraId="6422D11C" w14:textId="77777777" w:rsidR="00E442A4" w:rsidRDefault="00000000">
            <w:r>
              <w:rPr>
                <w:sz w:val="21"/>
                <w:szCs w:val="21"/>
              </w:rPr>
              <w:t>In the standard plan we are not providing unlimited delta</w:t>
            </w:r>
          </w:p>
        </w:tc>
      </w:tr>
      <w:tr w:rsidR="00E442A4" w14:paraId="7D672E42" w14:textId="77777777" w:rsidTr="00E442A4">
        <w:trPr>
          <w:jc w:val="center"/>
        </w:trPr>
        <w:tc>
          <w:tcPr>
            <w:tcW w:w="4267" w:type="dxa"/>
          </w:tcPr>
          <w:p w14:paraId="3C4D66E1" w14:textId="77777777" w:rsidR="00E442A4" w:rsidRDefault="00000000">
            <w:r>
              <w:rPr>
                <w:b/>
                <w:bCs/>
                <w:sz w:val="21"/>
                <w:szCs w:val="21"/>
              </w:rPr>
              <w:t>Versions</w:t>
            </w:r>
          </w:p>
        </w:tc>
        <w:tc>
          <w:tcPr>
            <w:tcW w:w="6447" w:type="dxa"/>
          </w:tcPr>
          <w:p w14:paraId="0070AB45" w14:textId="77777777" w:rsidR="00E442A4" w:rsidRDefault="00000000">
            <w:r>
              <w:rPr>
                <w:sz w:val="21"/>
                <w:szCs w:val="21"/>
              </w:rPr>
              <w:t>Migration of all file versions from source to destination.</w:t>
            </w:r>
          </w:p>
        </w:tc>
      </w:tr>
      <w:tr w:rsidR="00E442A4" w14:paraId="74BBEC1E" w14:textId="77777777" w:rsidTr="00E442A4">
        <w:trPr>
          <w:jc w:val="center"/>
        </w:trPr>
        <w:tc>
          <w:tcPr>
            <w:tcW w:w="4267" w:type="dxa"/>
          </w:tcPr>
          <w:p w14:paraId="7A66A305" w14:textId="77777777" w:rsidR="00E442A4" w:rsidRDefault="00000000">
            <w:r>
              <w:rPr>
                <w:b/>
                <w:bCs/>
                <w:sz w:val="21"/>
                <w:szCs w:val="21"/>
              </w:rPr>
              <w:t>Selective Versions</w:t>
            </w:r>
          </w:p>
        </w:tc>
        <w:tc>
          <w:tcPr>
            <w:tcW w:w="6447" w:type="dxa"/>
          </w:tcPr>
          <w:p w14:paraId="4E88E4BC" w14:textId="77777777" w:rsidR="00E442A4"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E442A4" w14:paraId="66ADC6B0" w14:textId="77777777" w:rsidTr="00E442A4">
        <w:trPr>
          <w:jc w:val="center"/>
        </w:trPr>
        <w:tc>
          <w:tcPr>
            <w:tcW w:w="4267" w:type="dxa"/>
          </w:tcPr>
          <w:p w14:paraId="685E2359" w14:textId="77777777" w:rsidR="00E442A4" w:rsidRDefault="00000000">
            <w:r>
              <w:rPr>
                <w:b/>
                <w:bCs/>
                <w:sz w:val="21"/>
                <w:szCs w:val="21"/>
              </w:rPr>
              <w:t>Tags</w:t>
            </w:r>
          </w:p>
        </w:tc>
        <w:tc>
          <w:tcPr>
            <w:tcW w:w="6447" w:type="dxa"/>
          </w:tcPr>
          <w:p w14:paraId="7E7EEF43" w14:textId="77777777" w:rsidR="00E442A4" w:rsidRDefault="00000000">
            <w:r>
              <w:rPr>
                <w:sz w:val="21"/>
                <w:szCs w:val="21"/>
              </w:rPr>
              <w:t>In Dropbox we can add tags on files, those tags will not Migrate.</w:t>
            </w:r>
          </w:p>
        </w:tc>
      </w:tr>
      <w:tr w:rsidR="00E442A4" w14:paraId="38D96D41" w14:textId="77777777" w:rsidTr="00E442A4">
        <w:trPr>
          <w:jc w:val="center"/>
        </w:trPr>
        <w:tc>
          <w:tcPr>
            <w:tcW w:w="4267" w:type="dxa"/>
          </w:tcPr>
          <w:p w14:paraId="33AC36C3" w14:textId="77777777" w:rsidR="00E442A4" w:rsidRDefault="00000000">
            <w:r>
              <w:rPr>
                <w:b/>
                <w:bCs/>
                <w:sz w:val="21"/>
                <w:szCs w:val="21"/>
              </w:rPr>
              <w:t>Web Shortcuts</w:t>
            </w:r>
          </w:p>
        </w:tc>
        <w:tc>
          <w:tcPr>
            <w:tcW w:w="6447" w:type="dxa"/>
          </w:tcPr>
          <w:p w14:paraId="70BDB519" w14:textId="77777777" w:rsidR="00E442A4" w:rsidRDefault="00000000">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0841231E" w14:textId="77777777" w:rsidR="00E442A4" w:rsidRDefault="00E442A4"/>
    <w:sectPr w:rsidR="00E442A4">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E4A46" w14:textId="77777777" w:rsidR="002F4EA7" w:rsidRDefault="002F4EA7">
      <w:pPr>
        <w:spacing w:after="0" w:line="240" w:lineRule="auto"/>
      </w:pPr>
      <w:r>
        <w:separator/>
      </w:r>
    </w:p>
  </w:endnote>
  <w:endnote w:type="continuationSeparator" w:id="0">
    <w:p w14:paraId="3AD47928" w14:textId="77777777" w:rsidR="002F4EA7" w:rsidRDefault="002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EF573"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44B3D34"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577DA9E" w14:textId="77777777" w:rsidR="00E442A4" w:rsidRDefault="00E442A4">
    <w:pPr>
      <w:pStyle w:val="PDFooter"/>
      <w:jc w:val="center"/>
    </w:pPr>
  </w:p>
  <w:p w14:paraId="420ABA5D" w14:textId="77777777" w:rsidR="00E442A4" w:rsidRDefault="00E442A4">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D3D80"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F2D2319"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1A880DA" w14:textId="77777777" w:rsidR="00E442A4" w:rsidRDefault="00E442A4">
    <w:pPr>
      <w:pStyle w:val="PDFooter"/>
      <w:jc w:val="center"/>
    </w:pPr>
  </w:p>
  <w:p w14:paraId="3863EDF5" w14:textId="77777777" w:rsidR="00E442A4" w:rsidRDefault="00E442A4">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AF930"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6A681A0"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CC7B323" w14:textId="77777777" w:rsidR="00E442A4" w:rsidRDefault="00E442A4">
    <w:pPr>
      <w:pStyle w:val="PDFooter"/>
      <w:jc w:val="center"/>
    </w:pPr>
  </w:p>
  <w:p w14:paraId="243021A7" w14:textId="77777777" w:rsidR="00E442A4" w:rsidRDefault="00E442A4">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E6A52"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A41C240"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7C5F1D4" w14:textId="77777777" w:rsidR="00E442A4" w:rsidRDefault="00E442A4">
    <w:pPr>
      <w:pStyle w:val="PDFooter"/>
      <w:jc w:val="center"/>
    </w:pPr>
  </w:p>
  <w:p w14:paraId="7FDB5762" w14:textId="77777777" w:rsidR="00E442A4" w:rsidRDefault="00E442A4">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D5B1D"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77D51EF"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DBD14F8" w14:textId="77777777" w:rsidR="00E442A4" w:rsidRDefault="00E442A4">
    <w:pPr>
      <w:pStyle w:val="PDFooter"/>
      <w:jc w:val="center"/>
    </w:pPr>
  </w:p>
  <w:p w14:paraId="49DA2B16" w14:textId="77777777" w:rsidR="00E442A4" w:rsidRDefault="00E442A4">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61C3F"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F368DA7"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AE527BF" w14:textId="77777777" w:rsidR="00E442A4" w:rsidRDefault="00E442A4">
    <w:pPr>
      <w:pStyle w:val="PDFooter"/>
      <w:jc w:val="center"/>
    </w:pPr>
  </w:p>
  <w:p w14:paraId="64328966" w14:textId="77777777" w:rsidR="00E442A4" w:rsidRDefault="00E442A4">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812DB"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E684C40"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2421449" w14:textId="77777777" w:rsidR="00E442A4" w:rsidRDefault="00E442A4">
    <w:pPr>
      <w:pStyle w:val="PDFooter"/>
      <w:jc w:val="center"/>
    </w:pPr>
  </w:p>
  <w:p w14:paraId="0C10F09E" w14:textId="77777777" w:rsidR="00E442A4" w:rsidRDefault="00E442A4">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FB2EA"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80F95AB"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8EDB914" w14:textId="77777777" w:rsidR="00E442A4" w:rsidRDefault="00E442A4">
    <w:pPr>
      <w:pStyle w:val="PDFooter"/>
      <w:jc w:val="center"/>
    </w:pPr>
  </w:p>
  <w:p w14:paraId="02E22D0E" w14:textId="77777777" w:rsidR="00E442A4" w:rsidRDefault="00E442A4">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1EFC4" w14:textId="77777777" w:rsidR="00E442A4"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7382E5B" w14:textId="77777777" w:rsidR="00E442A4"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1575883" w14:textId="77777777" w:rsidR="00E442A4" w:rsidRDefault="00E442A4">
    <w:pPr>
      <w:pStyle w:val="PDFooter"/>
      <w:jc w:val="center"/>
    </w:pPr>
  </w:p>
  <w:p w14:paraId="4EEB7261" w14:textId="77777777" w:rsidR="00E442A4" w:rsidRDefault="00E442A4">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DFD5B" w14:textId="77777777" w:rsidR="002F4EA7" w:rsidRDefault="002F4EA7">
      <w:pPr>
        <w:spacing w:after="0" w:line="240" w:lineRule="auto"/>
      </w:pPr>
      <w:r>
        <w:separator/>
      </w:r>
    </w:p>
  </w:footnote>
  <w:footnote w:type="continuationSeparator" w:id="0">
    <w:p w14:paraId="47F60DE2" w14:textId="77777777" w:rsidR="002F4EA7" w:rsidRDefault="002F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B3E5" w14:textId="77777777" w:rsidR="00E442A4" w:rsidRDefault="00E442A4">
    <w:pPr>
      <w:pStyle w:val="PDHeader"/>
    </w:pPr>
  </w:p>
  <w:p w14:paraId="2E4160DD"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525D2CED" w14:textId="77777777">
      <w:tblPrEx>
        <w:tblCellMar>
          <w:top w:w="0" w:type="dxa"/>
          <w:left w:w="0" w:type="dxa"/>
        </w:tblCellMar>
      </w:tblPrEx>
      <w:trPr>
        <w:jc w:val="center"/>
      </w:trPr>
      <w:tc>
        <w:tcPr>
          <w:tcW w:w="2741" w:type="dxa"/>
        </w:tcPr>
        <w:p w14:paraId="1D2DBDC0" w14:textId="77777777" w:rsidR="00E442A4" w:rsidRDefault="00000000">
          <w:pPr>
            <w:jc w:val="center"/>
          </w:pPr>
          <w:r>
            <w:rPr>
              <w:noProof/>
            </w:rPr>
            <w:drawing>
              <wp:inline distT="0" distB="0" distL="0" distR="0" wp14:anchorId="707209E8" wp14:editId="61F30656">
                <wp:extent cx="1066800" cy="1066800"/>
                <wp:effectExtent l="0" t="0" r="0" b="0"/>
                <wp:docPr id="1469382319" name="Picture 146938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ED542D1" w14:textId="77777777" w:rsidR="00E442A4" w:rsidRDefault="00E442A4">
          <w:pPr>
            <w:pStyle w:val="PDHeader"/>
          </w:pPr>
        </w:p>
      </w:tc>
      <w:tc>
        <w:tcPr>
          <w:tcW w:w="3732" w:type="dxa"/>
        </w:tcPr>
        <w:p w14:paraId="5671447C" w14:textId="77777777" w:rsidR="00E442A4" w:rsidRDefault="00000000">
          <w:pPr>
            <w:jc w:val="center"/>
          </w:pPr>
          <w:r>
            <w:rPr>
              <w:noProof/>
            </w:rPr>
            <w:drawing>
              <wp:inline distT="0" distB="0" distL="0" distR="0" wp14:anchorId="4346F13A" wp14:editId="13A10BB3">
                <wp:extent cx="1638300" cy="600075"/>
                <wp:effectExtent l="0" t="0" r="0" b="0"/>
                <wp:docPr id="765015685" name="Picture 765015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53B20" w14:textId="77777777" w:rsidR="00E442A4" w:rsidRDefault="00E442A4">
    <w:pPr>
      <w:pStyle w:val="PDHeader"/>
    </w:pPr>
  </w:p>
  <w:p w14:paraId="3BDA34D5"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60B2A475" w14:textId="77777777">
      <w:tblPrEx>
        <w:tblCellMar>
          <w:top w:w="0" w:type="dxa"/>
          <w:left w:w="0" w:type="dxa"/>
        </w:tblCellMar>
      </w:tblPrEx>
      <w:trPr>
        <w:jc w:val="center"/>
      </w:trPr>
      <w:tc>
        <w:tcPr>
          <w:tcW w:w="2741" w:type="dxa"/>
        </w:tcPr>
        <w:p w14:paraId="3D29B31C" w14:textId="77777777" w:rsidR="00E442A4" w:rsidRDefault="00000000">
          <w:pPr>
            <w:jc w:val="center"/>
          </w:pPr>
          <w:r>
            <w:rPr>
              <w:noProof/>
            </w:rPr>
            <w:drawing>
              <wp:inline distT="0" distB="0" distL="0" distR="0" wp14:anchorId="244A8C66" wp14:editId="5AF8EBA3">
                <wp:extent cx="1066800" cy="1066800"/>
                <wp:effectExtent l="0" t="0" r="0" b="0"/>
                <wp:docPr id="352134082" name="Picture 35213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3C909F3" w14:textId="77777777" w:rsidR="00E442A4" w:rsidRDefault="00E442A4">
          <w:pPr>
            <w:pStyle w:val="PDHeader"/>
          </w:pPr>
        </w:p>
      </w:tc>
      <w:tc>
        <w:tcPr>
          <w:tcW w:w="3732" w:type="dxa"/>
        </w:tcPr>
        <w:p w14:paraId="528F5B69" w14:textId="77777777" w:rsidR="00E442A4" w:rsidRDefault="00000000">
          <w:pPr>
            <w:jc w:val="center"/>
          </w:pPr>
          <w:r>
            <w:rPr>
              <w:noProof/>
            </w:rPr>
            <w:drawing>
              <wp:inline distT="0" distB="0" distL="0" distR="0" wp14:anchorId="1A74AA1A" wp14:editId="08AE71C7">
                <wp:extent cx="1638300" cy="600075"/>
                <wp:effectExtent l="0" t="0" r="0" b="0"/>
                <wp:docPr id="230300827" name="Picture 23030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3CB15" w14:textId="77777777" w:rsidR="00E442A4" w:rsidRDefault="00E442A4">
    <w:pPr>
      <w:pStyle w:val="PDHeader"/>
    </w:pPr>
  </w:p>
  <w:p w14:paraId="3062AAB0"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50B5FD40" w14:textId="77777777">
      <w:tblPrEx>
        <w:tblCellMar>
          <w:top w:w="0" w:type="dxa"/>
          <w:left w:w="0" w:type="dxa"/>
        </w:tblCellMar>
      </w:tblPrEx>
      <w:trPr>
        <w:jc w:val="center"/>
      </w:trPr>
      <w:tc>
        <w:tcPr>
          <w:tcW w:w="2741" w:type="dxa"/>
        </w:tcPr>
        <w:p w14:paraId="543AF568" w14:textId="77777777" w:rsidR="00E442A4" w:rsidRDefault="00000000">
          <w:pPr>
            <w:jc w:val="center"/>
          </w:pPr>
          <w:r>
            <w:rPr>
              <w:noProof/>
            </w:rPr>
            <w:drawing>
              <wp:inline distT="0" distB="0" distL="0" distR="0" wp14:anchorId="274F99F7" wp14:editId="33D254D3">
                <wp:extent cx="1066800" cy="1066800"/>
                <wp:effectExtent l="0" t="0" r="0" b="0"/>
                <wp:docPr id="1141892965" name="Picture 114189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4E57DF4" w14:textId="77777777" w:rsidR="00E442A4" w:rsidRDefault="00E442A4">
          <w:pPr>
            <w:pStyle w:val="PDHeader"/>
          </w:pPr>
        </w:p>
      </w:tc>
      <w:tc>
        <w:tcPr>
          <w:tcW w:w="3732" w:type="dxa"/>
        </w:tcPr>
        <w:p w14:paraId="231DFE6A" w14:textId="77777777" w:rsidR="00E442A4" w:rsidRDefault="00000000">
          <w:pPr>
            <w:jc w:val="center"/>
          </w:pPr>
          <w:r>
            <w:rPr>
              <w:noProof/>
            </w:rPr>
            <w:drawing>
              <wp:inline distT="0" distB="0" distL="0" distR="0" wp14:anchorId="270CF00E" wp14:editId="366214EA">
                <wp:extent cx="1638300" cy="600075"/>
                <wp:effectExtent l="0" t="0" r="0" b="0"/>
                <wp:docPr id="775240865" name="Picture 77524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EBE4E" w14:textId="77777777" w:rsidR="00E442A4" w:rsidRDefault="00E442A4">
    <w:pPr>
      <w:pStyle w:val="PDHeader"/>
    </w:pPr>
  </w:p>
  <w:p w14:paraId="2A278F0D"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66567FE6" w14:textId="77777777">
      <w:tblPrEx>
        <w:tblCellMar>
          <w:top w:w="0" w:type="dxa"/>
          <w:left w:w="0" w:type="dxa"/>
        </w:tblCellMar>
      </w:tblPrEx>
      <w:trPr>
        <w:jc w:val="center"/>
      </w:trPr>
      <w:tc>
        <w:tcPr>
          <w:tcW w:w="2741" w:type="dxa"/>
        </w:tcPr>
        <w:p w14:paraId="4AA7C1F6" w14:textId="77777777" w:rsidR="00E442A4" w:rsidRDefault="00000000">
          <w:pPr>
            <w:jc w:val="center"/>
          </w:pPr>
          <w:r>
            <w:rPr>
              <w:noProof/>
            </w:rPr>
            <w:drawing>
              <wp:inline distT="0" distB="0" distL="0" distR="0" wp14:anchorId="6BC927F3" wp14:editId="1F0E9867">
                <wp:extent cx="1066800" cy="1066800"/>
                <wp:effectExtent l="0" t="0" r="0" b="0"/>
                <wp:docPr id="1021813837" name="Picture 102181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0C8C4D9" w14:textId="77777777" w:rsidR="00E442A4" w:rsidRDefault="00E442A4">
          <w:pPr>
            <w:pStyle w:val="PDHeader"/>
          </w:pPr>
        </w:p>
      </w:tc>
      <w:tc>
        <w:tcPr>
          <w:tcW w:w="3732" w:type="dxa"/>
        </w:tcPr>
        <w:p w14:paraId="51348170" w14:textId="77777777" w:rsidR="00E442A4" w:rsidRDefault="00000000">
          <w:pPr>
            <w:jc w:val="center"/>
          </w:pPr>
          <w:r>
            <w:rPr>
              <w:noProof/>
            </w:rPr>
            <w:drawing>
              <wp:inline distT="0" distB="0" distL="0" distR="0" wp14:anchorId="0DF97C77" wp14:editId="37289AED">
                <wp:extent cx="1638300" cy="600075"/>
                <wp:effectExtent l="0" t="0" r="0" b="0"/>
                <wp:docPr id="1046281943" name="Picture 104628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DFD5F" w14:textId="77777777" w:rsidR="00E442A4" w:rsidRDefault="00E442A4">
    <w:pPr>
      <w:pStyle w:val="PDHeader"/>
    </w:pPr>
  </w:p>
  <w:p w14:paraId="756E148D"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0B337C7F" w14:textId="77777777">
      <w:tblPrEx>
        <w:tblCellMar>
          <w:top w:w="0" w:type="dxa"/>
          <w:left w:w="0" w:type="dxa"/>
        </w:tblCellMar>
      </w:tblPrEx>
      <w:trPr>
        <w:jc w:val="center"/>
      </w:trPr>
      <w:tc>
        <w:tcPr>
          <w:tcW w:w="2741" w:type="dxa"/>
        </w:tcPr>
        <w:p w14:paraId="1B176CC5" w14:textId="77777777" w:rsidR="00E442A4" w:rsidRDefault="00000000">
          <w:pPr>
            <w:jc w:val="center"/>
          </w:pPr>
          <w:r>
            <w:rPr>
              <w:noProof/>
            </w:rPr>
            <w:drawing>
              <wp:inline distT="0" distB="0" distL="0" distR="0" wp14:anchorId="2BCC4AB1" wp14:editId="575A44E9">
                <wp:extent cx="1066800" cy="1066800"/>
                <wp:effectExtent l="0" t="0" r="0" b="0"/>
                <wp:docPr id="1066219744" name="Picture 1066219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CB48BAB" w14:textId="77777777" w:rsidR="00E442A4" w:rsidRDefault="00E442A4">
          <w:pPr>
            <w:pStyle w:val="PDHeader"/>
          </w:pPr>
        </w:p>
      </w:tc>
      <w:tc>
        <w:tcPr>
          <w:tcW w:w="3732" w:type="dxa"/>
        </w:tcPr>
        <w:p w14:paraId="655F119C" w14:textId="77777777" w:rsidR="00E442A4" w:rsidRDefault="00000000">
          <w:pPr>
            <w:jc w:val="center"/>
          </w:pPr>
          <w:r>
            <w:rPr>
              <w:noProof/>
            </w:rPr>
            <w:drawing>
              <wp:inline distT="0" distB="0" distL="0" distR="0" wp14:anchorId="3D128BF7" wp14:editId="0B905D19">
                <wp:extent cx="1638300" cy="600075"/>
                <wp:effectExtent l="0" t="0" r="0" b="0"/>
                <wp:docPr id="2145248845" name="Picture 2145248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3A9E" w14:textId="77777777" w:rsidR="00E442A4" w:rsidRDefault="00E442A4">
    <w:pPr>
      <w:pStyle w:val="PDHeader"/>
    </w:pPr>
  </w:p>
  <w:p w14:paraId="57DBBD34"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244415D2" w14:textId="77777777">
      <w:tblPrEx>
        <w:tblCellMar>
          <w:top w:w="0" w:type="dxa"/>
          <w:left w:w="0" w:type="dxa"/>
        </w:tblCellMar>
      </w:tblPrEx>
      <w:trPr>
        <w:jc w:val="center"/>
      </w:trPr>
      <w:tc>
        <w:tcPr>
          <w:tcW w:w="2741" w:type="dxa"/>
        </w:tcPr>
        <w:p w14:paraId="23F64CD5" w14:textId="77777777" w:rsidR="00E442A4" w:rsidRDefault="00000000">
          <w:pPr>
            <w:jc w:val="center"/>
          </w:pPr>
          <w:r>
            <w:rPr>
              <w:noProof/>
            </w:rPr>
            <w:drawing>
              <wp:inline distT="0" distB="0" distL="0" distR="0" wp14:anchorId="3C503DCE" wp14:editId="6D5FEABD">
                <wp:extent cx="1066800" cy="1066800"/>
                <wp:effectExtent l="0" t="0" r="0" b="0"/>
                <wp:docPr id="1110830011" name="Picture 11108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AEE5228" w14:textId="77777777" w:rsidR="00E442A4" w:rsidRDefault="00E442A4">
          <w:pPr>
            <w:pStyle w:val="PDHeader"/>
          </w:pPr>
        </w:p>
      </w:tc>
      <w:tc>
        <w:tcPr>
          <w:tcW w:w="3732" w:type="dxa"/>
        </w:tcPr>
        <w:p w14:paraId="63D2AD02" w14:textId="77777777" w:rsidR="00E442A4" w:rsidRDefault="00000000">
          <w:pPr>
            <w:jc w:val="center"/>
          </w:pPr>
          <w:r>
            <w:rPr>
              <w:noProof/>
            </w:rPr>
            <w:drawing>
              <wp:inline distT="0" distB="0" distL="0" distR="0" wp14:anchorId="13BD4BE0" wp14:editId="6014838D">
                <wp:extent cx="1638300" cy="600075"/>
                <wp:effectExtent l="0" t="0" r="0" b="0"/>
                <wp:docPr id="2113635885" name="Picture 211363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43B8E" w14:textId="77777777" w:rsidR="00E442A4" w:rsidRDefault="00E442A4">
    <w:pPr>
      <w:pStyle w:val="PDHeader"/>
    </w:pPr>
  </w:p>
  <w:p w14:paraId="528D9825"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165DE818" w14:textId="77777777">
      <w:tblPrEx>
        <w:tblCellMar>
          <w:top w:w="0" w:type="dxa"/>
          <w:left w:w="0" w:type="dxa"/>
        </w:tblCellMar>
      </w:tblPrEx>
      <w:trPr>
        <w:jc w:val="center"/>
      </w:trPr>
      <w:tc>
        <w:tcPr>
          <w:tcW w:w="2741" w:type="dxa"/>
        </w:tcPr>
        <w:p w14:paraId="1D12A0F4" w14:textId="77777777" w:rsidR="00E442A4" w:rsidRDefault="00000000">
          <w:pPr>
            <w:jc w:val="center"/>
          </w:pPr>
          <w:r>
            <w:rPr>
              <w:noProof/>
            </w:rPr>
            <w:drawing>
              <wp:inline distT="0" distB="0" distL="0" distR="0" wp14:anchorId="0E079463" wp14:editId="53D45D79">
                <wp:extent cx="1066800" cy="1066800"/>
                <wp:effectExtent l="0" t="0" r="0" b="0"/>
                <wp:docPr id="1132532862" name="Picture 113253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EB57E7D" w14:textId="77777777" w:rsidR="00E442A4" w:rsidRDefault="00E442A4">
          <w:pPr>
            <w:pStyle w:val="PDHeader"/>
          </w:pPr>
        </w:p>
      </w:tc>
      <w:tc>
        <w:tcPr>
          <w:tcW w:w="3732" w:type="dxa"/>
        </w:tcPr>
        <w:p w14:paraId="43C2770C" w14:textId="77777777" w:rsidR="00E442A4" w:rsidRDefault="00000000">
          <w:pPr>
            <w:jc w:val="center"/>
          </w:pPr>
          <w:r>
            <w:rPr>
              <w:noProof/>
            </w:rPr>
            <w:drawing>
              <wp:inline distT="0" distB="0" distL="0" distR="0" wp14:anchorId="1512DE0D" wp14:editId="0FDD4C34">
                <wp:extent cx="1638300" cy="600075"/>
                <wp:effectExtent l="0" t="0" r="0" b="0"/>
                <wp:docPr id="1253600012" name="Picture 12536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48883" w14:textId="77777777" w:rsidR="00E442A4" w:rsidRDefault="00E442A4">
    <w:pPr>
      <w:pStyle w:val="PDHeader"/>
    </w:pPr>
  </w:p>
  <w:p w14:paraId="6E3602E6"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0457ED66" w14:textId="77777777">
      <w:tblPrEx>
        <w:tblCellMar>
          <w:top w:w="0" w:type="dxa"/>
          <w:left w:w="0" w:type="dxa"/>
        </w:tblCellMar>
      </w:tblPrEx>
      <w:trPr>
        <w:jc w:val="center"/>
      </w:trPr>
      <w:tc>
        <w:tcPr>
          <w:tcW w:w="2741" w:type="dxa"/>
        </w:tcPr>
        <w:p w14:paraId="291A19C8" w14:textId="77777777" w:rsidR="00E442A4" w:rsidRDefault="00000000">
          <w:pPr>
            <w:jc w:val="center"/>
          </w:pPr>
          <w:r>
            <w:rPr>
              <w:noProof/>
            </w:rPr>
            <w:drawing>
              <wp:inline distT="0" distB="0" distL="0" distR="0" wp14:anchorId="37C11233" wp14:editId="04E407EC">
                <wp:extent cx="1066800" cy="1066800"/>
                <wp:effectExtent l="0" t="0" r="0" b="0"/>
                <wp:docPr id="374925110" name="Picture 37492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95BDA9B" w14:textId="77777777" w:rsidR="00E442A4" w:rsidRDefault="00E442A4">
          <w:pPr>
            <w:pStyle w:val="PDHeader"/>
          </w:pPr>
        </w:p>
      </w:tc>
      <w:tc>
        <w:tcPr>
          <w:tcW w:w="3732" w:type="dxa"/>
        </w:tcPr>
        <w:p w14:paraId="03DE5B0E" w14:textId="77777777" w:rsidR="00E442A4" w:rsidRDefault="00000000">
          <w:pPr>
            <w:jc w:val="center"/>
          </w:pPr>
          <w:r>
            <w:rPr>
              <w:noProof/>
            </w:rPr>
            <w:drawing>
              <wp:inline distT="0" distB="0" distL="0" distR="0" wp14:anchorId="3B109099" wp14:editId="05880957">
                <wp:extent cx="1638300" cy="600075"/>
                <wp:effectExtent l="0" t="0" r="0" b="0"/>
                <wp:docPr id="145008863" name="Picture 145008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63EB" w14:textId="77777777" w:rsidR="00E442A4" w:rsidRDefault="00E442A4">
    <w:pPr>
      <w:pStyle w:val="PDHeader"/>
    </w:pPr>
  </w:p>
  <w:p w14:paraId="35FB14E0" w14:textId="77777777" w:rsidR="00E442A4" w:rsidRDefault="00E442A4">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E442A4" w14:paraId="4487A9E3" w14:textId="77777777">
      <w:tblPrEx>
        <w:tblCellMar>
          <w:top w:w="0" w:type="dxa"/>
          <w:left w:w="0" w:type="dxa"/>
        </w:tblCellMar>
      </w:tblPrEx>
      <w:trPr>
        <w:jc w:val="center"/>
      </w:trPr>
      <w:tc>
        <w:tcPr>
          <w:tcW w:w="2741" w:type="dxa"/>
        </w:tcPr>
        <w:p w14:paraId="7C5C9B6E" w14:textId="77777777" w:rsidR="00E442A4" w:rsidRDefault="00000000">
          <w:pPr>
            <w:jc w:val="center"/>
          </w:pPr>
          <w:r>
            <w:rPr>
              <w:noProof/>
            </w:rPr>
            <w:drawing>
              <wp:inline distT="0" distB="0" distL="0" distR="0" wp14:anchorId="4EDAF438" wp14:editId="40D7E93A">
                <wp:extent cx="1066800" cy="1066800"/>
                <wp:effectExtent l="0" t="0" r="0" b="0"/>
                <wp:docPr id="174180008" name="Picture 17418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7C3C4CC" w14:textId="77777777" w:rsidR="00E442A4" w:rsidRDefault="00E442A4">
          <w:pPr>
            <w:pStyle w:val="PDHeader"/>
          </w:pPr>
        </w:p>
      </w:tc>
      <w:tc>
        <w:tcPr>
          <w:tcW w:w="3732" w:type="dxa"/>
        </w:tcPr>
        <w:p w14:paraId="7C618712" w14:textId="77777777" w:rsidR="00E442A4" w:rsidRDefault="00000000">
          <w:pPr>
            <w:jc w:val="center"/>
          </w:pPr>
          <w:r>
            <w:rPr>
              <w:noProof/>
            </w:rPr>
            <w:drawing>
              <wp:inline distT="0" distB="0" distL="0" distR="0" wp14:anchorId="361B2A97" wp14:editId="4B3DB880">
                <wp:extent cx="1638300" cy="600075"/>
                <wp:effectExtent l="0" t="0" r="0" b="0"/>
                <wp:docPr id="1575899326" name="Picture 1575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1951F2"/>
    <w:multiLevelType w:val="hybridMultilevel"/>
    <w:tmpl w:val="0060E106"/>
    <w:lvl w:ilvl="0" w:tplc="3252FEBC">
      <w:start w:val="1"/>
      <w:numFmt w:val="bullet"/>
      <w:lvlText w:val="●"/>
      <w:lvlJc w:val="left"/>
      <w:pPr>
        <w:ind w:left="720" w:hanging="360"/>
      </w:pPr>
      <w:rPr>
        <w:rFonts w:ascii="Arial" w:hAnsi="Arial" w:hint="default"/>
      </w:rPr>
    </w:lvl>
    <w:lvl w:ilvl="1" w:tplc="0F5C84BE">
      <w:numFmt w:val="decimal"/>
      <w:lvlText w:val=""/>
      <w:lvlJc w:val="left"/>
    </w:lvl>
    <w:lvl w:ilvl="2" w:tplc="FE14F1F0">
      <w:numFmt w:val="decimal"/>
      <w:lvlText w:val=""/>
      <w:lvlJc w:val="left"/>
    </w:lvl>
    <w:lvl w:ilvl="3" w:tplc="2FE6D6A2">
      <w:numFmt w:val="decimal"/>
      <w:lvlText w:val=""/>
      <w:lvlJc w:val="left"/>
    </w:lvl>
    <w:lvl w:ilvl="4" w:tplc="99B65E6C">
      <w:numFmt w:val="decimal"/>
      <w:lvlText w:val=""/>
      <w:lvlJc w:val="left"/>
    </w:lvl>
    <w:lvl w:ilvl="5" w:tplc="BD7E4332">
      <w:numFmt w:val="decimal"/>
      <w:lvlText w:val=""/>
      <w:lvlJc w:val="left"/>
    </w:lvl>
    <w:lvl w:ilvl="6" w:tplc="518E33DA">
      <w:numFmt w:val="decimal"/>
      <w:lvlText w:val=""/>
      <w:lvlJc w:val="left"/>
    </w:lvl>
    <w:lvl w:ilvl="7" w:tplc="B9C65700">
      <w:numFmt w:val="decimal"/>
      <w:lvlText w:val=""/>
      <w:lvlJc w:val="left"/>
    </w:lvl>
    <w:lvl w:ilvl="8" w:tplc="EF4CCB5E">
      <w:numFmt w:val="decimal"/>
      <w:lvlText w:val=""/>
      <w:lvlJc w:val="left"/>
    </w:lvl>
  </w:abstractNum>
  <w:abstractNum w:abstractNumId="2" w15:restartNumberingAfterBreak="0">
    <w:nsid w:val="1D306716"/>
    <w:multiLevelType w:val="hybridMultilevel"/>
    <w:tmpl w:val="11AC6618"/>
    <w:lvl w:ilvl="0" w:tplc="0A1C449A">
      <w:start w:val="1"/>
      <w:numFmt w:val="bullet"/>
      <w:lvlText w:val="●"/>
      <w:lvlJc w:val="left"/>
      <w:pPr>
        <w:ind w:left="720" w:hanging="360"/>
      </w:pPr>
      <w:rPr>
        <w:rFonts w:ascii="Arial" w:hAnsi="Arial" w:hint="default"/>
      </w:rPr>
    </w:lvl>
    <w:lvl w:ilvl="1" w:tplc="176E3440">
      <w:numFmt w:val="decimal"/>
      <w:lvlText w:val=""/>
      <w:lvlJc w:val="left"/>
    </w:lvl>
    <w:lvl w:ilvl="2" w:tplc="CC02E574">
      <w:numFmt w:val="decimal"/>
      <w:lvlText w:val=""/>
      <w:lvlJc w:val="left"/>
    </w:lvl>
    <w:lvl w:ilvl="3" w:tplc="1A06DEAC">
      <w:numFmt w:val="decimal"/>
      <w:lvlText w:val=""/>
      <w:lvlJc w:val="left"/>
    </w:lvl>
    <w:lvl w:ilvl="4" w:tplc="E6B09DF0">
      <w:numFmt w:val="decimal"/>
      <w:lvlText w:val=""/>
      <w:lvlJc w:val="left"/>
    </w:lvl>
    <w:lvl w:ilvl="5" w:tplc="82A09F3C">
      <w:numFmt w:val="decimal"/>
      <w:lvlText w:val=""/>
      <w:lvlJc w:val="left"/>
    </w:lvl>
    <w:lvl w:ilvl="6" w:tplc="2E24A6DC">
      <w:numFmt w:val="decimal"/>
      <w:lvlText w:val=""/>
      <w:lvlJc w:val="left"/>
    </w:lvl>
    <w:lvl w:ilvl="7" w:tplc="C2CA614A">
      <w:numFmt w:val="decimal"/>
      <w:lvlText w:val=""/>
      <w:lvlJc w:val="left"/>
    </w:lvl>
    <w:lvl w:ilvl="8" w:tplc="B9B4E372">
      <w:numFmt w:val="decimal"/>
      <w:lvlText w:val=""/>
      <w:lvlJc w:val="left"/>
    </w:lvl>
  </w:abstractNum>
  <w:abstractNum w:abstractNumId="3" w15:restartNumberingAfterBreak="0">
    <w:nsid w:val="4472136B"/>
    <w:multiLevelType w:val="hybridMultilevel"/>
    <w:tmpl w:val="3B94FD12"/>
    <w:lvl w:ilvl="0" w:tplc="699C24AE">
      <w:start w:val="1"/>
      <w:numFmt w:val="bullet"/>
      <w:lvlText w:val="●"/>
      <w:lvlJc w:val="left"/>
      <w:pPr>
        <w:ind w:left="720" w:hanging="360"/>
      </w:pPr>
      <w:rPr>
        <w:rFonts w:ascii="Arial" w:hAnsi="Arial" w:hint="default"/>
      </w:rPr>
    </w:lvl>
    <w:lvl w:ilvl="1" w:tplc="9C08648C">
      <w:numFmt w:val="decimal"/>
      <w:lvlText w:val=""/>
      <w:lvlJc w:val="left"/>
    </w:lvl>
    <w:lvl w:ilvl="2" w:tplc="B7722F86">
      <w:numFmt w:val="decimal"/>
      <w:lvlText w:val=""/>
      <w:lvlJc w:val="left"/>
    </w:lvl>
    <w:lvl w:ilvl="3" w:tplc="96D870A2">
      <w:numFmt w:val="decimal"/>
      <w:lvlText w:val=""/>
      <w:lvlJc w:val="left"/>
    </w:lvl>
    <w:lvl w:ilvl="4" w:tplc="4FA25DE8">
      <w:numFmt w:val="decimal"/>
      <w:lvlText w:val=""/>
      <w:lvlJc w:val="left"/>
    </w:lvl>
    <w:lvl w:ilvl="5" w:tplc="241CACCA">
      <w:numFmt w:val="decimal"/>
      <w:lvlText w:val=""/>
      <w:lvlJc w:val="left"/>
    </w:lvl>
    <w:lvl w:ilvl="6" w:tplc="4BC063FE">
      <w:numFmt w:val="decimal"/>
      <w:lvlText w:val=""/>
      <w:lvlJc w:val="left"/>
    </w:lvl>
    <w:lvl w:ilvl="7" w:tplc="8850DB46">
      <w:numFmt w:val="decimal"/>
      <w:lvlText w:val=""/>
      <w:lvlJc w:val="left"/>
    </w:lvl>
    <w:lvl w:ilvl="8" w:tplc="92F8B9A6">
      <w:numFmt w:val="decimal"/>
      <w:lvlText w:val=""/>
      <w:lvlJc w:val="left"/>
    </w:lvl>
  </w:abstractNum>
  <w:abstractNum w:abstractNumId="4" w15:restartNumberingAfterBreak="0">
    <w:nsid w:val="56FD69D5"/>
    <w:multiLevelType w:val="hybridMultilevel"/>
    <w:tmpl w:val="D6425DC0"/>
    <w:lvl w:ilvl="0" w:tplc="2898BC26">
      <w:start w:val="1"/>
      <w:numFmt w:val="bullet"/>
      <w:lvlText w:val="●"/>
      <w:lvlJc w:val="left"/>
      <w:pPr>
        <w:ind w:left="720" w:hanging="360"/>
      </w:pPr>
      <w:rPr>
        <w:rFonts w:ascii="Arial" w:hAnsi="Arial" w:hint="default"/>
      </w:rPr>
    </w:lvl>
    <w:lvl w:ilvl="1" w:tplc="AE6E5706">
      <w:numFmt w:val="decimal"/>
      <w:lvlText w:val=""/>
      <w:lvlJc w:val="left"/>
    </w:lvl>
    <w:lvl w:ilvl="2" w:tplc="0A4C79C2">
      <w:numFmt w:val="decimal"/>
      <w:lvlText w:val=""/>
      <w:lvlJc w:val="left"/>
    </w:lvl>
    <w:lvl w:ilvl="3" w:tplc="A09A9C54">
      <w:numFmt w:val="decimal"/>
      <w:lvlText w:val=""/>
      <w:lvlJc w:val="left"/>
    </w:lvl>
    <w:lvl w:ilvl="4" w:tplc="B178B4A0">
      <w:numFmt w:val="decimal"/>
      <w:lvlText w:val=""/>
      <w:lvlJc w:val="left"/>
    </w:lvl>
    <w:lvl w:ilvl="5" w:tplc="FA6222A6">
      <w:numFmt w:val="decimal"/>
      <w:lvlText w:val=""/>
      <w:lvlJc w:val="left"/>
    </w:lvl>
    <w:lvl w:ilvl="6" w:tplc="B10486C4">
      <w:numFmt w:val="decimal"/>
      <w:lvlText w:val=""/>
      <w:lvlJc w:val="left"/>
    </w:lvl>
    <w:lvl w:ilvl="7" w:tplc="7C400396">
      <w:numFmt w:val="decimal"/>
      <w:lvlText w:val=""/>
      <w:lvlJc w:val="left"/>
    </w:lvl>
    <w:lvl w:ilvl="8" w:tplc="D1C890F8">
      <w:numFmt w:val="decimal"/>
      <w:lvlText w:val=""/>
      <w:lvlJc w:val="left"/>
    </w:lvl>
  </w:abstractNum>
  <w:abstractNum w:abstractNumId="5" w15:restartNumberingAfterBreak="0">
    <w:nsid w:val="69ED6BE6"/>
    <w:multiLevelType w:val="hybridMultilevel"/>
    <w:tmpl w:val="4FE2227C"/>
    <w:lvl w:ilvl="0" w:tplc="3F32E3CA">
      <w:start w:val="1"/>
      <w:numFmt w:val="bullet"/>
      <w:lvlText w:val="●"/>
      <w:lvlJc w:val="left"/>
      <w:pPr>
        <w:ind w:left="720" w:hanging="360"/>
      </w:pPr>
      <w:rPr>
        <w:rFonts w:ascii="Arial" w:hAnsi="Arial" w:hint="default"/>
      </w:rPr>
    </w:lvl>
    <w:lvl w:ilvl="1" w:tplc="693CAAC6">
      <w:numFmt w:val="decimal"/>
      <w:lvlText w:val=""/>
      <w:lvlJc w:val="left"/>
    </w:lvl>
    <w:lvl w:ilvl="2" w:tplc="186C4894">
      <w:numFmt w:val="decimal"/>
      <w:lvlText w:val=""/>
      <w:lvlJc w:val="left"/>
    </w:lvl>
    <w:lvl w:ilvl="3" w:tplc="A98AADD2">
      <w:numFmt w:val="decimal"/>
      <w:lvlText w:val=""/>
      <w:lvlJc w:val="left"/>
    </w:lvl>
    <w:lvl w:ilvl="4" w:tplc="F26490BC">
      <w:numFmt w:val="decimal"/>
      <w:lvlText w:val=""/>
      <w:lvlJc w:val="left"/>
    </w:lvl>
    <w:lvl w:ilvl="5" w:tplc="F6A495D0">
      <w:numFmt w:val="decimal"/>
      <w:lvlText w:val=""/>
      <w:lvlJc w:val="left"/>
    </w:lvl>
    <w:lvl w:ilvl="6" w:tplc="E7A2D052">
      <w:numFmt w:val="decimal"/>
      <w:lvlText w:val=""/>
      <w:lvlJc w:val="left"/>
    </w:lvl>
    <w:lvl w:ilvl="7" w:tplc="5CBAA350">
      <w:numFmt w:val="decimal"/>
      <w:lvlText w:val=""/>
      <w:lvlJc w:val="left"/>
    </w:lvl>
    <w:lvl w:ilvl="8" w:tplc="9F4222B4">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12866931">
    <w:abstractNumId w:val="6"/>
  </w:num>
  <w:num w:numId="2" w16cid:durableId="512231597">
    <w:abstractNumId w:val="0"/>
  </w:num>
  <w:num w:numId="3" w16cid:durableId="357465352">
    <w:abstractNumId w:val="5"/>
  </w:num>
  <w:num w:numId="4" w16cid:durableId="1101534216">
    <w:abstractNumId w:val="1"/>
  </w:num>
  <w:num w:numId="5" w16cid:durableId="369304255">
    <w:abstractNumId w:val="4"/>
  </w:num>
  <w:num w:numId="6" w16cid:durableId="908461455">
    <w:abstractNumId w:val="2"/>
  </w:num>
  <w:num w:numId="7" w16cid:durableId="2848955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A4"/>
    <w:rsid w:val="002F4EA7"/>
    <w:rsid w:val="00575AE1"/>
    <w:rsid w:val="00BC60F5"/>
    <w:rsid w:val="00E442A4"/>
    <w:rsid w:val="00EC6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F4C2"/>
  <w15:docId w15:val="{E85B6EEA-F346-4510-921F-566A8C28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3015</Words>
  <Characters>17312</Characters>
  <Application>Microsoft Office Word</Application>
  <DocSecurity>0</DocSecurity>
  <Lines>393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2</cp:revision>
  <dcterms:created xsi:type="dcterms:W3CDTF">2025-10-17T09:50:00Z</dcterms:created>
  <dcterms:modified xsi:type="dcterms:W3CDTF">2025-10-17T09:50:00Z</dcterms:modified>
</cp:coreProperties>
</file>