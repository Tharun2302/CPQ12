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80DED0" w14:textId="3F7D2685" w:rsidR="00E95087" w:rsidRDefault="00000000">
      <w:pPr>
        <w:pStyle w:val="PDParagraphDefault"/>
        <w:jc w:val="center"/>
      </w:pPr>
      <w:proofErr w:type="spellStart"/>
      <w:r>
        <w:rPr>
          <w:b/>
          <w:bCs/>
          <w:sz w:val="24"/>
          <w:szCs w:val="24"/>
        </w:rPr>
        <w:t>CloudFuze</w:t>
      </w:r>
      <w:proofErr w:type="spellEnd"/>
      <w:r>
        <w:rPr>
          <w:b/>
          <w:bCs/>
          <w:sz w:val="24"/>
          <w:szCs w:val="24"/>
        </w:rPr>
        <w:t xml:space="preserve"> Purchase Agreement for </w:t>
      </w:r>
      <w:bookmarkStart w:id="0" w:name="_Hlk210927401"/>
      <w:r w:rsidR="00C73ABA" w:rsidRPr="009A4B0A">
        <w:rPr>
          <w:b/>
          <w:bCs/>
        </w:rPr>
        <w:t>{{</w:t>
      </w:r>
      <w:proofErr w:type="spellStart"/>
      <w:r w:rsidR="00C73ABA" w:rsidRPr="009A4B0A">
        <w:rPr>
          <w:b/>
          <w:bCs/>
        </w:rPr>
        <w:t>Company</w:t>
      </w:r>
      <w:r w:rsidR="00C73ABA" w:rsidRPr="009A4B0A">
        <w:rPr>
          <w:b/>
          <w:bCs/>
          <w:spacing w:val="-7"/>
        </w:rPr>
        <w:t>_</w:t>
      </w:r>
      <w:r w:rsidR="00C73ABA" w:rsidRPr="009A4B0A">
        <w:rPr>
          <w:b/>
          <w:bCs/>
          <w:spacing w:val="-2"/>
        </w:rPr>
        <w:t>Name</w:t>
      </w:r>
      <w:proofErr w:type="spellEnd"/>
      <w:r w:rsidR="00C73ABA" w:rsidRPr="009A4B0A">
        <w:rPr>
          <w:b/>
          <w:bCs/>
          <w:spacing w:val="-2"/>
        </w:rPr>
        <w:t>}}</w:t>
      </w:r>
      <w:bookmarkEnd w:id="0"/>
    </w:p>
    <w:p w14:paraId="79F0C746" w14:textId="77777777" w:rsidR="00E95087" w:rsidRDefault="00E95087">
      <w:pPr>
        <w:spacing w:after="0" w:line="240" w:lineRule="auto"/>
      </w:pPr>
    </w:p>
    <w:p w14:paraId="2519C6FC" w14:textId="104B7A3A" w:rsidR="00E95087" w:rsidRDefault="00000000">
      <w:pPr>
        <w:pStyle w:val="PDParagraphDefault"/>
        <w:jc w:val="both"/>
      </w:pPr>
      <w:r>
        <w:t xml:space="preserve">This agreement provides </w:t>
      </w:r>
      <w:bookmarkStart w:id="1" w:name="_Hlk210927413"/>
      <w:r w:rsidR="00C73ABA" w:rsidRPr="009A4B0A">
        <w:rPr>
          <w:b/>
          <w:bCs/>
        </w:rPr>
        <w:t>{{</w:t>
      </w:r>
      <w:proofErr w:type="spellStart"/>
      <w:r w:rsidR="00C73ABA" w:rsidRPr="009A4B0A">
        <w:rPr>
          <w:b/>
          <w:bCs/>
        </w:rPr>
        <w:t>Company</w:t>
      </w:r>
      <w:r w:rsidR="00C73ABA" w:rsidRPr="009A4B0A">
        <w:rPr>
          <w:b/>
          <w:bCs/>
          <w:spacing w:val="-7"/>
        </w:rPr>
        <w:t>_</w:t>
      </w:r>
      <w:r w:rsidR="00C73ABA" w:rsidRPr="009A4B0A">
        <w:rPr>
          <w:b/>
          <w:bCs/>
          <w:spacing w:val="-2"/>
        </w:rPr>
        <w:t>Name</w:t>
      </w:r>
      <w:proofErr w:type="spellEnd"/>
      <w:r w:rsidR="00C73ABA" w:rsidRPr="009A4B0A">
        <w:rPr>
          <w:b/>
          <w:bCs/>
          <w:spacing w:val="-2"/>
        </w:rPr>
        <w:t>}}</w:t>
      </w:r>
      <w:bookmarkEnd w:id="1"/>
      <w:r>
        <w:t xml:space="preserve"> with pricing for use of the </w:t>
      </w:r>
      <w:proofErr w:type="spellStart"/>
      <w:r>
        <w:t>CloudFuze’s</w:t>
      </w:r>
      <w:proofErr w:type="spellEnd"/>
      <w:r>
        <w:t xml:space="preserve"> X-Change Enterprise Data Migration Solution:</w:t>
      </w:r>
    </w:p>
    <w:p w14:paraId="68F38371" w14:textId="77777777" w:rsidR="00E95087" w:rsidRDefault="00E95087">
      <w:pPr>
        <w:spacing w:after="0" w:line="240" w:lineRule="auto"/>
      </w:pPr>
    </w:p>
    <w:tbl>
      <w:tblPr>
        <w:tblStyle w:val="TableGrid"/>
        <w:tblW w:w="0" w:type="auto"/>
        <w:jc w:val="center"/>
        <w:tblLook w:val="04A0" w:firstRow="1" w:lastRow="0" w:firstColumn="1" w:lastColumn="0" w:noHBand="0" w:noVBand="1"/>
      </w:tblPr>
      <w:tblGrid>
        <w:gridCol w:w="10698"/>
      </w:tblGrid>
      <w:tr w:rsidR="00E95087" w14:paraId="4FAA3C32" w14:textId="77777777">
        <w:trPr>
          <w:jc w:val="center"/>
        </w:trPr>
        <w:tc>
          <w:tcPr>
            <w:tcW w:w="10714" w:type="dxa"/>
            <w:shd w:val="clear" w:color="auto" w:fill="93CDDC"/>
          </w:tcPr>
          <w:p w14:paraId="61067458" w14:textId="77777777" w:rsidR="00E95087" w:rsidRDefault="00000000">
            <w:pPr>
              <w:jc w:val="center"/>
            </w:pPr>
            <w:r>
              <w:rPr>
                <w:b/>
                <w:bCs/>
                <w:sz w:val="23"/>
                <w:szCs w:val="23"/>
              </w:rPr>
              <w:t>Cloud-Hosted SaaS Solution | Managed Migration | Dedicated Migration Manager</w:t>
            </w:r>
          </w:p>
        </w:tc>
      </w:tr>
    </w:tbl>
    <w:p w14:paraId="50D4170A" w14:textId="77777777" w:rsidR="00E95087" w:rsidRDefault="00E95087">
      <w:pPr>
        <w:spacing w:after="0" w:line="240" w:lineRule="auto"/>
      </w:pPr>
    </w:p>
    <w:tbl>
      <w:tblPr>
        <w:tblStyle w:val="PDPricingTableMainWithHeader"/>
        <w:tblW w:w="0" w:type="auto"/>
        <w:jc w:val="center"/>
        <w:tblLook w:val="04A0" w:firstRow="1" w:lastRow="0" w:firstColumn="1" w:lastColumn="0" w:noHBand="0" w:noVBand="1"/>
      </w:tblPr>
      <w:tblGrid>
        <w:gridCol w:w="3162"/>
        <w:gridCol w:w="4415"/>
        <w:gridCol w:w="3088"/>
      </w:tblGrid>
      <w:tr w:rsidR="00C73ABA" w14:paraId="48C4CF1E" w14:textId="77777777" w:rsidTr="00C73ABA">
        <w:trPr>
          <w:cnfStyle w:val="100000000000" w:firstRow="1" w:lastRow="0" w:firstColumn="0" w:lastColumn="0" w:oddVBand="0" w:evenVBand="0" w:oddHBand="0" w:evenHBand="0" w:firstRowFirstColumn="0" w:firstRowLastColumn="0" w:lastRowFirstColumn="0" w:lastRowLastColumn="0"/>
          <w:jc w:val="center"/>
        </w:trPr>
        <w:tc>
          <w:tcPr>
            <w:tcW w:w="3162" w:type="dxa"/>
          </w:tcPr>
          <w:p w14:paraId="7384C268" w14:textId="77777777" w:rsidR="00C73ABA" w:rsidRDefault="00C73ABA">
            <w:pPr>
              <w:jc w:val="center"/>
            </w:pPr>
            <w:r>
              <w:rPr>
                <w:b w:val="0"/>
                <w:bCs w:val="0"/>
              </w:rPr>
              <w:t>Job Requirement</w:t>
            </w:r>
          </w:p>
        </w:tc>
        <w:tc>
          <w:tcPr>
            <w:tcW w:w="4415" w:type="dxa"/>
          </w:tcPr>
          <w:p w14:paraId="4722FF93" w14:textId="77777777" w:rsidR="00C73ABA" w:rsidRDefault="00C73ABA">
            <w:pPr>
              <w:jc w:val="center"/>
            </w:pPr>
            <w:r>
              <w:rPr>
                <w:b w:val="0"/>
                <w:bCs w:val="0"/>
              </w:rPr>
              <w:t>Description</w:t>
            </w:r>
          </w:p>
        </w:tc>
        <w:tc>
          <w:tcPr>
            <w:tcW w:w="3088" w:type="dxa"/>
          </w:tcPr>
          <w:p w14:paraId="15F08FAE" w14:textId="77777777" w:rsidR="00C73ABA" w:rsidRDefault="00C73ABA">
            <w:pPr>
              <w:jc w:val="center"/>
            </w:pPr>
            <w:proofErr w:type="gramStart"/>
            <w:r>
              <w:rPr>
                <w:b w:val="0"/>
                <w:bCs w:val="0"/>
              </w:rPr>
              <w:t>Price(</w:t>
            </w:r>
            <w:proofErr w:type="gramEnd"/>
            <w:r>
              <w:rPr>
                <w:b w:val="0"/>
                <w:bCs w:val="0"/>
              </w:rPr>
              <w:t>USD)</w:t>
            </w:r>
          </w:p>
        </w:tc>
      </w:tr>
      <w:tr w:rsidR="00C73ABA" w14:paraId="092CC6F4" w14:textId="77777777" w:rsidTr="00C73ABA">
        <w:trPr>
          <w:jc w:val="center"/>
        </w:trPr>
        <w:tc>
          <w:tcPr>
            <w:tcW w:w="3162" w:type="dxa"/>
          </w:tcPr>
          <w:p w14:paraId="414A819F" w14:textId="77777777" w:rsidR="00C73ABA" w:rsidRDefault="00C73ABA">
            <w:proofErr w:type="spellStart"/>
            <w:r>
              <w:rPr>
                <w:b/>
                <w:bCs/>
              </w:rPr>
              <w:t>CloudFuze</w:t>
            </w:r>
            <w:proofErr w:type="spellEnd"/>
            <w:r>
              <w:rPr>
                <w:b/>
                <w:bCs/>
              </w:rPr>
              <w:t xml:space="preserve"> X-Change Data Migration</w:t>
            </w:r>
          </w:p>
        </w:tc>
        <w:tc>
          <w:tcPr>
            <w:tcW w:w="4415" w:type="dxa"/>
          </w:tcPr>
          <w:p w14:paraId="625B94CA" w14:textId="5FC23B5A" w:rsidR="00C73ABA" w:rsidRDefault="00C73ABA">
            <w:r>
              <w:t>Box to Box</w:t>
            </w:r>
            <w:r w:rsidR="002B64E4">
              <w:t xml:space="preserve"> for Business</w:t>
            </w:r>
          </w:p>
          <w:p w14:paraId="6E67F607" w14:textId="77777777" w:rsidR="00C73ABA" w:rsidRDefault="00C73ABA">
            <w:r>
              <w:t>-----------------------------------------------------------</w:t>
            </w:r>
          </w:p>
          <w:p w14:paraId="255652EC" w14:textId="7E69B1B2" w:rsidR="00C73ABA" w:rsidRDefault="00C73ABA">
            <w:r>
              <w:rPr>
                <w:b/>
                <w:bCs/>
              </w:rPr>
              <w:t>Up to {{</w:t>
            </w:r>
            <w:proofErr w:type="spellStart"/>
            <w:r>
              <w:rPr>
                <w:b/>
                <w:bCs/>
              </w:rPr>
              <w:t>users_count</w:t>
            </w:r>
            <w:proofErr w:type="spellEnd"/>
            <w:r>
              <w:rPr>
                <w:b/>
                <w:bCs/>
              </w:rPr>
              <w:t>}} Users | {{</w:t>
            </w:r>
            <w:proofErr w:type="spellStart"/>
            <w:r>
              <w:rPr>
                <w:b/>
                <w:bCs/>
              </w:rPr>
              <w:t>data_size</w:t>
            </w:r>
            <w:proofErr w:type="spellEnd"/>
            <w:r>
              <w:rPr>
                <w:b/>
                <w:bCs/>
              </w:rPr>
              <w:t>}} GBs</w:t>
            </w:r>
          </w:p>
          <w:p w14:paraId="7BB7DC41" w14:textId="77777777" w:rsidR="00C73ABA" w:rsidRDefault="00C73ABA"/>
        </w:tc>
        <w:tc>
          <w:tcPr>
            <w:tcW w:w="3088" w:type="dxa"/>
          </w:tcPr>
          <w:p w14:paraId="47B5167E" w14:textId="174F21E4" w:rsidR="00C73ABA" w:rsidRDefault="00C73ABA">
            <w:pPr>
              <w:jc w:val="center"/>
            </w:pPr>
            <w:r w:rsidRPr="009A4B0A">
              <w:rPr>
                <w:b/>
                <w:bCs/>
                <w:spacing w:val="-6"/>
                <w:sz w:val="19"/>
              </w:rPr>
              <w:t>{{</w:t>
            </w:r>
            <w:proofErr w:type="spellStart"/>
            <w:r w:rsidRPr="009A4B0A">
              <w:rPr>
                <w:b/>
                <w:bCs/>
                <w:spacing w:val="-6"/>
                <w:sz w:val="19"/>
              </w:rPr>
              <w:t>users_cost</w:t>
            </w:r>
            <w:proofErr w:type="spellEnd"/>
            <w:r w:rsidRPr="009A4B0A">
              <w:rPr>
                <w:b/>
                <w:bCs/>
                <w:spacing w:val="-4"/>
                <w:sz w:val="19"/>
              </w:rPr>
              <w:t>}}</w:t>
            </w:r>
          </w:p>
        </w:tc>
      </w:tr>
      <w:tr w:rsidR="00C73ABA" w14:paraId="4A7D5AF5" w14:textId="77777777" w:rsidTr="00C73ABA">
        <w:trPr>
          <w:jc w:val="center"/>
        </w:trPr>
        <w:tc>
          <w:tcPr>
            <w:tcW w:w="3162" w:type="dxa"/>
          </w:tcPr>
          <w:p w14:paraId="15D936B1" w14:textId="77777777" w:rsidR="00C73ABA" w:rsidRDefault="00C73ABA">
            <w:r>
              <w:rPr>
                <w:b/>
                <w:bCs/>
              </w:rPr>
              <w:t>Managed Migration Service</w:t>
            </w:r>
          </w:p>
        </w:tc>
        <w:tc>
          <w:tcPr>
            <w:tcW w:w="4415" w:type="dxa"/>
          </w:tcPr>
          <w:p w14:paraId="4913D2AE" w14:textId="77777777" w:rsidR="00C73ABA" w:rsidRDefault="00C73ABA">
            <w:r>
              <w:t xml:space="preserve">Fully Managed Migration | Dedicated Project Manager | Pre-Migration Analysis | During Migration Consulting |Post-Migration Support and Data Reconciliation Support | End-to End Migration Assistance </w:t>
            </w:r>
          </w:p>
          <w:p w14:paraId="188647C3" w14:textId="77777777" w:rsidR="00C73ABA" w:rsidRDefault="00C73ABA">
            <w:r>
              <w:t>-----------------------------------------------------------</w:t>
            </w:r>
          </w:p>
          <w:p w14:paraId="727BC28D" w14:textId="71619E92" w:rsidR="00C73ABA" w:rsidRDefault="00C73ABA">
            <w:r>
              <w:rPr>
                <w:b/>
                <w:bCs/>
              </w:rPr>
              <w:t>Valid for {{</w:t>
            </w:r>
            <w:proofErr w:type="spellStart"/>
            <w:r>
              <w:rPr>
                <w:b/>
                <w:bCs/>
              </w:rPr>
              <w:t>Duration_of_months</w:t>
            </w:r>
            <w:proofErr w:type="spellEnd"/>
            <w:r>
              <w:rPr>
                <w:b/>
                <w:bCs/>
              </w:rPr>
              <w:t>}} Months</w:t>
            </w:r>
          </w:p>
          <w:p w14:paraId="10E39CB4" w14:textId="77777777" w:rsidR="00C73ABA" w:rsidRDefault="00C73ABA"/>
        </w:tc>
        <w:tc>
          <w:tcPr>
            <w:tcW w:w="3088" w:type="dxa"/>
          </w:tcPr>
          <w:p w14:paraId="6AF4C02C" w14:textId="429353BF" w:rsidR="00C73ABA" w:rsidRDefault="00C73ABA">
            <w:pPr>
              <w:jc w:val="center"/>
            </w:pPr>
            <w:r w:rsidRPr="009A4B0A">
              <w:rPr>
                <w:b/>
                <w:bCs/>
                <w:spacing w:val="-2"/>
                <w:sz w:val="19"/>
              </w:rPr>
              <w:t>{{</w:t>
            </w:r>
            <w:proofErr w:type="spellStart"/>
            <w:r w:rsidRPr="009A4B0A">
              <w:rPr>
                <w:b/>
                <w:bCs/>
                <w:spacing w:val="-2"/>
                <w:sz w:val="19"/>
              </w:rPr>
              <w:t>price_migration</w:t>
            </w:r>
            <w:proofErr w:type="spellEnd"/>
            <w:r w:rsidRPr="009A4B0A">
              <w:rPr>
                <w:b/>
                <w:bCs/>
                <w:spacing w:val="-2"/>
                <w:sz w:val="19"/>
              </w:rPr>
              <w:t>}}</w:t>
            </w:r>
          </w:p>
        </w:tc>
      </w:tr>
      <w:tr w:rsidR="00C73ABA" w14:paraId="24A76ABA" w14:textId="77777777" w:rsidTr="00C73ABA">
        <w:trPr>
          <w:jc w:val="center"/>
        </w:trPr>
        <w:tc>
          <w:tcPr>
            <w:tcW w:w="3162" w:type="dxa"/>
          </w:tcPr>
          <w:p w14:paraId="46175653" w14:textId="77777777" w:rsidR="00C73ABA" w:rsidRDefault="00C73ABA">
            <w:r>
              <w:rPr>
                <w:b/>
                <w:bCs/>
              </w:rPr>
              <w:t>Shared Server /Instance</w:t>
            </w:r>
          </w:p>
        </w:tc>
        <w:tc>
          <w:tcPr>
            <w:tcW w:w="4415" w:type="dxa"/>
          </w:tcPr>
          <w:p w14:paraId="08578885" w14:textId="26B10CD2" w:rsidR="00C73ABA" w:rsidRDefault="00C73ABA" w:rsidP="00C73ABA">
            <w:r>
              <w:t>{{</w:t>
            </w:r>
            <w:proofErr w:type="spellStart"/>
            <w:r>
              <w:t>instance_users</w:t>
            </w:r>
            <w:proofErr w:type="spellEnd"/>
            <w:r>
              <w:t>}} {{</w:t>
            </w:r>
            <w:proofErr w:type="spellStart"/>
            <w:r>
              <w:t>instance_type</w:t>
            </w:r>
            <w:proofErr w:type="spellEnd"/>
            <w:r>
              <w:t>}} Instance in a High-End Enterprise Server</w:t>
            </w:r>
            <w:r>
              <w:br/>
              <w:t xml:space="preserve"> ---------------------------------------------------- </w:t>
            </w:r>
            <w:r>
              <w:rPr>
                <w:b/>
                <w:bCs/>
                <w:sz w:val="21"/>
                <w:szCs w:val="21"/>
              </w:rPr>
              <w:t xml:space="preserve">Instance Valid for </w:t>
            </w:r>
            <w:r>
              <w:rPr>
                <w:b/>
                <w:bCs/>
              </w:rPr>
              <w:t>{{</w:t>
            </w:r>
            <w:proofErr w:type="spellStart"/>
            <w:r>
              <w:rPr>
                <w:b/>
                <w:bCs/>
              </w:rPr>
              <w:t>Duration_of_months</w:t>
            </w:r>
            <w:proofErr w:type="spellEnd"/>
            <w:r>
              <w:rPr>
                <w:b/>
                <w:bCs/>
              </w:rPr>
              <w:t>}}</w:t>
            </w:r>
            <w:r>
              <w:rPr>
                <w:b/>
                <w:bCs/>
                <w:sz w:val="21"/>
                <w:szCs w:val="21"/>
              </w:rPr>
              <w:t xml:space="preserve"> Months</w:t>
            </w:r>
          </w:p>
          <w:p w14:paraId="211D0C0B" w14:textId="77777777" w:rsidR="00C73ABA" w:rsidRDefault="00C73ABA"/>
        </w:tc>
        <w:tc>
          <w:tcPr>
            <w:tcW w:w="3088" w:type="dxa"/>
          </w:tcPr>
          <w:p w14:paraId="779184FA" w14:textId="2F4B78CD" w:rsidR="00C73ABA" w:rsidRDefault="00C73ABA">
            <w:pPr>
              <w:jc w:val="center"/>
            </w:pPr>
            <w:r w:rsidRPr="00F90C43">
              <w:rPr>
                <w:b/>
                <w:bCs/>
              </w:rPr>
              <w:t>{{</w:t>
            </w:r>
            <w:proofErr w:type="spellStart"/>
            <w:r w:rsidRPr="00F90C43">
              <w:rPr>
                <w:b/>
                <w:bCs/>
              </w:rPr>
              <w:t>instance_cost</w:t>
            </w:r>
            <w:proofErr w:type="spellEnd"/>
            <w:r w:rsidRPr="00F90C43">
              <w:rPr>
                <w:b/>
                <w:bCs/>
              </w:rPr>
              <w:t>}}</w:t>
            </w:r>
          </w:p>
        </w:tc>
      </w:tr>
    </w:tbl>
    <w:p w14:paraId="45B61772" w14:textId="77777777" w:rsidR="00E95087" w:rsidRDefault="00E95087"/>
    <w:tbl>
      <w:tblPr>
        <w:tblStyle w:val="PDPricingTableTotal"/>
        <w:tblW w:w="0" w:type="auto"/>
        <w:jc w:val="right"/>
        <w:tblInd w:w="0" w:type="dxa"/>
        <w:tblLook w:val="04A0" w:firstRow="1" w:lastRow="0" w:firstColumn="1" w:lastColumn="0" w:noHBand="0" w:noVBand="1"/>
      </w:tblPr>
      <w:tblGrid>
        <w:gridCol w:w="3372"/>
        <w:gridCol w:w="2678"/>
        <w:gridCol w:w="2679"/>
      </w:tblGrid>
      <w:tr w:rsidR="00C73ABA" w14:paraId="3E28AD34" w14:textId="77777777" w:rsidTr="00C73ABA">
        <w:trPr>
          <w:jc w:val="right"/>
        </w:trPr>
        <w:tc>
          <w:tcPr>
            <w:tcW w:w="6050" w:type="dxa"/>
            <w:gridSpan w:val="2"/>
          </w:tcPr>
          <w:p w14:paraId="2FA6B6CE" w14:textId="264D02E6" w:rsidR="00C73ABA" w:rsidRDefault="00C73ABA">
            <w:pPr>
              <w:jc w:val="right"/>
              <w:rPr>
                <w:b/>
                <w:bCs/>
              </w:rPr>
            </w:pPr>
            <w:r>
              <w:rPr>
                <w:b/>
                <w:bCs/>
              </w:rPr>
              <w:t>Discount {{</w:t>
            </w:r>
            <w:proofErr w:type="spellStart"/>
            <w:r>
              <w:rPr>
                <w:b/>
                <w:bCs/>
              </w:rPr>
              <w:t>discount_percent_with_parentheses</w:t>
            </w:r>
            <w:proofErr w:type="spellEnd"/>
            <w:r>
              <w:rPr>
                <w:b/>
                <w:bCs/>
              </w:rPr>
              <w:t>}}</w:t>
            </w:r>
          </w:p>
        </w:tc>
        <w:tc>
          <w:tcPr>
            <w:tcW w:w="2679" w:type="dxa"/>
          </w:tcPr>
          <w:p w14:paraId="29BFCD03" w14:textId="2893B151" w:rsidR="00C73ABA" w:rsidRDefault="00C73ABA">
            <w:pPr>
              <w:jc w:val="right"/>
              <w:rPr>
                <w:b/>
              </w:rPr>
            </w:pPr>
            <w:r w:rsidRPr="006C3BD8">
              <w:rPr>
                <w:b/>
                <w:bCs/>
              </w:rPr>
              <w:t>{{</w:t>
            </w:r>
            <w:proofErr w:type="spellStart"/>
            <w:r w:rsidRPr="006C3BD8">
              <w:rPr>
                <w:b/>
                <w:bCs/>
              </w:rPr>
              <w:t>discount_amount</w:t>
            </w:r>
            <w:proofErr w:type="spellEnd"/>
            <w:r w:rsidRPr="006C3BD8">
              <w:rPr>
                <w:b/>
                <w:bCs/>
              </w:rPr>
              <w:t>}}</w:t>
            </w:r>
          </w:p>
        </w:tc>
      </w:tr>
      <w:tr w:rsidR="00E95087" w14:paraId="459B0B66" w14:textId="77777777" w:rsidTr="00C73ABA">
        <w:trPr>
          <w:gridBefore w:val="1"/>
          <w:wBefore w:w="3372" w:type="dxa"/>
          <w:jc w:val="right"/>
        </w:trPr>
        <w:tc>
          <w:tcPr>
            <w:tcW w:w="2678" w:type="dxa"/>
          </w:tcPr>
          <w:p w14:paraId="75AE3AE4" w14:textId="77777777" w:rsidR="00E95087" w:rsidRDefault="00000000">
            <w:pPr>
              <w:jc w:val="right"/>
            </w:pPr>
            <w:r>
              <w:rPr>
                <w:b/>
                <w:bCs/>
              </w:rPr>
              <w:t>Total Price</w:t>
            </w:r>
          </w:p>
        </w:tc>
        <w:tc>
          <w:tcPr>
            <w:tcW w:w="2679" w:type="dxa"/>
          </w:tcPr>
          <w:p w14:paraId="38162BCC" w14:textId="6F9C2097" w:rsidR="00E95087" w:rsidRDefault="00C73ABA">
            <w:pPr>
              <w:jc w:val="right"/>
            </w:pPr>
            <w:r>
              <w:rPr>
                <w:b/>
              </w:rPr>
              <w:t>{{</w:t>
            </w:r>
            <w:proofErr w:type="spellStart"/>
            <w:r>
              <w:rPr>
                <w:b/>
              </w:rPr>
              <w:t>total</w:t>
            </w:r>
            <w:ins w:id="2" w:author="Tharun P" w:date="2025-09-09T12:49:00Z" w16du:dateUtc="2025-09-09T07:19:00Z">
              <w:r>
                <w:rPr>
                  <w:b/>
                  <w:spacing w:val="-10"/>
                </w:rPr>
                <w:t>_</w:t>
              </w:r>
            </w:ins>
            <w:r>
              <w:rPr>
                <w:b/>
                <w:spacing w:val="-2"/>
              </w:rPr>
              <w:t>price_discount</w:t>
            </w:r>
            <w:proofErr w:type="spellEnd"/>
            <w:r>
              <w:rPr>
                <w:b/>
                <w:spacing w:val="-2"/>
              </w:rPr>
              <w:t>}}</w:t>
            </w:r>
          </w:p>
        </w:tc>
      </w:tr>
    </w:tbl>
    <w:p w14:paraId="68111D2C" w14:textId="77777777" w:rsidR="00E95087" w:rsidRDefault="00E95087">
      <w:pPr>
        <w:spacing w:after="0" w:line="240" w:lineRule="auto"/>
      </w:pPr>
    </w:p>
    <w:p w14:paraId="73990802" w14:textId="346E0FA3" w:rsidR="00E95087" w:rsidRDefault="00E95087">
      <w:pPr>
        <w:pStyle w:val="PDParagraphDefault"/>
      </w:pPr>
    </w:p>
    <w:p w14:paraId="50D52B90" w14:textId="77777777" w:rsidR="00E95087" w:rsidRDefault="00E95087">
      <w:pPr>
        <w:spacing w:after="0" w:line="240" w:lineRule="auto"/>
      </w:pPr>
    </w:p>
    <w:p w14:paraId="1CF51073" w14:textId="77777777" w:rsidR="00E95087" w:rsidRDefault="00E95087">
      <w:pPr>
        <w:pStyle w:val="PDParagraphDefault"/>
        <w:sectPr w:rsidR="00E95087">
          <w:headerReference w:type="default" r:id="rId7"/>
          <w:footerReference w:type="default" r:id="rId8"/>
          <w:pgSz w:w="12240" w:h="15840" w:code="1"/>
          <w:pgMar w:top="979" w:right="763" w:bottom="979" w:left="763" w:header="240" w:footer="240" w:gutter="0"/>
          <w:cols w:space="720"/>
        </w:sectPr>
      </w:pPr>
    </w:p>
    <w:tbl>
      <w:tblPr>
        <w:tblStyle w:val="TableGrid"/>
        <w:tblW w:w="0" w:type="auto"/>
        <w:jc w:val="center"/>
        <w:tblLook w:val="04A0" w:firstRow="1" w:lastRow="0" w:firstColumn="1" w:lastColumn="0" w:noHBand="0" w:noVBand="1"/>
      </w:tblPr>
      <w:tblGrid>
        <w:gridCol w:w="10698"/>
      </w:tblGrid>
      <w:tr w:rsidR="00E95087" w14:paraId="0424DEB0" w14:textId="77777777">
        <w:trPr>
          <w:jc w:val="center"/>
        </w:trPr>
        <w:tc>
          <w:tcPr>
            <w:tcW w:w="10714" w:type="dxa"/>
            <w:shd w:val="clear" w:color="auto" w:fill="93CDDC"/>
          </w:tcPr>
          <w:p w14:paraId="0084DD27" w14:textId="77777777" w:rsidR="00E95087" w:rsidRDefault="00000000">
            <w:pPr>
              <w:jc w:val="center"/>
            </w:pPr>
            <w:r>
              <w:rPr>
                <w:b/>
                <w:bCs/>
                <w:sz w:val="23"/>
                <w:szCs w:val="23"/>
              </w:rPr>
              <w:lastRenderedPageBreak/>
              <w:t>Important Payment Notes:</w:t>
            </w:r>
          </w:p>
        </w:tc>
      </w:tr>
    </w:tbl>
    <w:p w14:paraId="157FBE4A" w14:textId="77777777" w:rsidR="00E95087" w:rsidRDefault="00E95087">
      <w:pPr>
        <w:spacing w:after="0" w:line="240" w:lineRule="auto"/>
      </w:pPr>
    </w:p>
    <w:p w14:paraId="60B3CC45" w14:textId="77777777" w:rsidR="00E95087" w:rsidRDefault="00000000">
      <w:pPr>
        <w:pStyle w:val="PDParagraphDefault"/>
        <w:numPr>
          <w:ilvl w:val="0"/>
          <w:numId w:val="3"/>
        </w:numPr>
      </w:pPr>
      <w:r>
        <w:rPr>
          <w:b/>
          <w:bCs/>
        </w:rPr>
        <w:t>100% pre-payment before initiating the migration.</w:t>
      </w:r>
    </w:p>
    <w:p w14:paraId="6CB05427" w14:textId="77777777" w:rsidR="00E95087" w:rsidRDefault="00E95087">
      <w:pPr>
        <w:pStyle w:val="PDParagraphDefault"/>
      </w:pPr>
    </w:p>
    <w:p w14:paraId="43994D76" w14:textId="77777777" w:rsidR="00E95087" w:rsidRDefault="00000000">
      <w:pPr>
        <w:pStyle w:val="PDParagraphDefault"/>
        <w:numPr>
          <w:ilvl w:val="0"/>
          <w:numId w:val="4"/>
        </w:numPr>
      </w:pPr>
      <w:r>
        <w:rPr>
          <w:b/>
          <w:bCs/>
        </w:rPr>
        <w:t>All prices are in US dollars (USD).</w:t>
      </w:r>
    </w:p>
    <w:p w14:paraId="6B3D73EB" w14:textId="77777777" w:rsidR="00E95087" w:rsidRDefault="00E95087">
      <w:pPr>
        <w:pStyle w:val="PDParagraphDefault"/>
      </w:pPr>
    </w:p>
    <w:p w14:paraId="2F94E639" w14:textId="77777777" w:rsidR="00E95087" w:rsidRDefault="00000000">
      <w:pPr>
        <w:pStyle w:val="PDParagraphDefault"/>
        <w:numPr>
          <w:ilvl w:val="0"/>
          <w:numId w:val="5"/>
        </w:numPr>
      </w:pPr>
      <w:r>
        <w:rPr>
          <w:b/>
          <w:bCs/>
        </w:rPr>
        <w:t>Any required sales taxes are not included in the above agreement.</w:t>
      </w:r>
    </w:p>
    <w:p w14:paraId="7E50E940" w14:textId="77777777" w:rsidR="00E95087" w:rsidRDefault="00E95087">
      <w:pPr>
        <w:pStyle w:val="PDParagraphDefault"/>
      </w:pPr>
    </w:p>
    <w:p w14:paraId="01114692" w14:textId="28FA0CF0" w:rsidR="00E95087" w:rsidRDefault="00000000">
      <w:pPr>
        <w:pStyle w:val="PDParagraphDefault"/>
        <w:numPr>
          <w:ilvl w:val="0"/>
          <w:numId w:val="6"/>
        </w:numPr>
      </w:pPr>
      <w:r>
        <w:rPr>
          <w:b/>
          <w:bCs/>
        </w:rPr>
        <w:t xml:space="preserve">Overage </w:t>
      </w:r>
      <w:proofErr w:type="gramStart"/>
      <w:r>
        <w:rPr>
          <w:b/>
          <w:bCs/>
        </w:rPr>
        <w:t>Charges:</w:t>
      </w:r>
      <w:r>
        <w:t xml:space="preserve"> </w:t>
      </w:r>
      <w:bookmarkStart w:id="3" w:name="_Hlk210928552"/>
      <w:r w:rsidR="00C73ABA" w:rsidRPr="001F598F">
        <w:t>{{</w:t>
      </w:r>
      <w:proofErr w:type="spellStart"/>
      <w:proofErr w:type="gramEnd"/>
      <w:r w:rsidR="00C73ABA" w:rsidRPr="001F598F">
        <w:t>per_user_cost</w:t>
      </w:r>
      <w:proofErr w:type="spellEnd"/>
      <w:r w:rsidR="00C73ABA" w:rsidRPr="001F598F">
        <w:t>}}</w:t>
      </w:r>
      <w:r w:rsidR="00C73ABA" w:rsidRPr="00F8259B">
        <w:rPr>
          <w:b/>
          <w:bCs/>
        </w:rPr>
        <w:t xml:space="preserve"> </w:t>
      </w:r>
      <w:r w:rsidR="00C73ABA">
        <w:t xml:space="preserve">per User | </w:t>
      </w:r>
      <w:r w:rsidR="00C73ABA" w:rsidRPr="001F598F">
        <w:t>{{</w:t>
      </w:r>
      <w:proofErr w:type="spellStart"/>
      <w:r w:rsidR="00C73ABA" w:rsidRPr="001F598F">
        <w:t>instance_type_cost</w:t>
      </w:r>
      <w:proofErr w:type="spellEnd"/>
      <w:r w:rsidR="00C73ABA" w:rsidRPr="001F598F">
        <w:t>}}</w:t>
      </w:r>
      <w:r w:rsidR="00C73ABA">
        <w:rPr>
          <w:b/>
          <w:bCs/>
        </w:rPr>
        <w:t xml:space="preserve"> </w:t>
      </w:r>
      <w:r w:rsidR="00C73ABA">
        <w:t>per server per month</w:t>
      </w:r>
      <w:bookmarkEnd w:id="3"/>
      <w:r w:rsidR="00C73ABA">
        <w:t xml:space="preserve"> | {{</w:t>
      </w:r>
      <w:proofErr w:type="spellStart"/>
      <w:r w:rsidR="00C73ABA">
        <w:t>per_data_cost</w:t>
      </w:r>
      <w:proofErr w:type="spellEnd"/>
      <w:r w:rsidR="00C73ABA">
        <w:t>}} per GB.</w:t>
      </w:r>
    </w:p>
    <w:p w14:paraId="0ECD0E82" w14:textId="77777777" w:rsidR="00E95087" w:rsidRDefault="00E95087">
      <w:pPr>
        <w:pStyle w:val="PDParagraphDefault"/>
      </w:pPr>
    </w:p>
    <w:p w14:paraId="6BB23EEF" w14:textId="0AAADF45" w:rsidR="00E95087" w:rsidRDefault="00000000">
      <w:pPr>
        <w:pStyle w:val="PDParagraphDefault"/>
        <w:numPr>
          <w:ilvl w:val="0"/>
          <w:numId w:val="7"/>
        </w:numPr>
      </w:pPr>
      <w:r>
        <w:rPr>
          <w:b/>
          <w:bCs/>
        </w:rPr>
        <w:t xml:space="preserve">Initial Service </w:t>
      </w:r>
      <w:proofErr w:type="gramStart"/>
      <w:r>
        <w:rPr>
          <w:b/>
          <w:bCs/>
        </w:rPr>
        <w:t>Term:</w:t>
      </w:r>
      <w:r>
        <w:t xml:space="preserve"> </w:t>
      </w:r>
      <w:bookmarkStart w:id="4" w:name="_Hlk210928566"/>
      <w:r w:rsidR="00C73ABA">
        <w:t>{{</w:t>
      </w:r>
      <w:proofErr w:type="spellStart"/>
      <w:proofErr w:type="gramEnd"/>
      <w:r w:rsidR="00C73ABA">
        <w:t>Start_date</w:t>
      </w:r>
      <w:proofErr w:type="spellEnd"/>
      <w:r w:rsidR="00C73ABA">
        <w:t>}} till {{</w:t>
      </w:r>
      <w:proofErr w:type="spellStart"/>
      <w:r w:rsidR="00C73ABA">
        <w:t>End_date</w:t>
      </w:r>
      <w:proofErr w:type="spellEnd"/>
      <w:r w:rsidR="00C73ABA">
        <w:t>}}</w:t>
      </w:r>
      <w:bookmarkEnd w:id="4"/>
    </w:p>
    <w:p w14:paraId="30253486" w14:textId="77777777" w:rsidR="00E95087" w:rsidRDefault="00E95087">
      <w:pPr>
        <w:spacing w:after="0" w:line="240" w:lineRule="auto"/>
      </w:pPr>
    </w:p>
    <w:tbl>
      <w:tblPr>
        <w:tblStyle w:val="TableGrid"/>
        <w:tblW w:w="0" w:type="auto"/>
        <w:jc w:val="center"/>
        <w:tblLook w:val="04A0" w:firstRow="1" w:lastRow="0" w:firstColumn="1" w:lastColumn="0" w:noHBand="0" w:noVBand="1"/>
      </w:tblPr>
      <w:tblGrid>
        <w:gridCol w:w="10698"/>
      </w:tblGrid>
      <w:tr w:rsidR="00E95087" w14:paraId="67F9E186" w14:textId="77777777">
        <w:trPr>
          <w:jc w:val="center"/>
        </w:trPr>
        <w:tc>
          <w:tcPr>
            <w:tcW w:w="10714" w:type="dxa"/>
            <w:shd w:val="clear" w:color="auto" w:fill="93CDDC"/>
          </w:tcPr>
          <w:p w14:paraId="1E5CC4E2" w14:textId="77777777" w:rsidR="00E95087" w:rsidRDefault="00000000">
            <w:pPr>
              <w:jc w:val="center"/>
            </w:pPr>
            <w:r>
              <w:rPr>
                <w:b/>
                <w:bCs/>
                <w:sz w:val="23"/>
                <w:szCs w:val="23"/>
              </w:rPr>
              <w:t>SAAS SERVICE AGREEMENT:</w:t>
            </w:r>
          </w:p>
        </w:tc>
      </w:tr>
    </w:tbl>
    <w:p w14:paraId="784DC032" w14:textId="77777777" w:rsidR="00E95087" w:rsidRDefault="00E95087">
      <w:pPr>
        <w:spacing w:after="0" w:line="240" w:lineRule="auto"/>
      </w:pPr>
    </w:p>
    <w:p w14:paraId="59D33B4B" w14:textId="07925D69" w:rsidR="00E95087" w:rsidRDefault="00000000" w:rsidP="00C73ABA">
      <w:pPr>
        <w:pStyle w:val="PDParagraphDefault"/>
        <w:sectPr w:rsidR="00E95087">
          <w:headerReference w:type="default" r:id="rId9"/>
          <w:footerReference w:type="default" r:id="rId10"/>
          <w:pgSz w:w="12240" w:h="15840" w:code="1"/>
          <w:pgMar w:top="979" w:right="763" w:bottom="979" w:left="763" w:header="240" w:footer="240" w:gutter="0"/>
          <w:cols w:space="720"/>
        </w:sectPr>
      </w:pPr>
      <w:r>
        <w:t xml:space="preserve">This SaaS Services Agreement (“Agreement”) is entered on this </w:t>
      </w:r>
      <w:bookmarkStart w:id="5" w:name="_Hlk210928581"/>
      <w:r w:rsidR="00C73ABA" w:rsidRPr="001A6008">
        <w:rPr>
          <w:b/>
          <w:bCs/>
        </w:rPr>
        <w:t>{{Date}}</w:t>
      </w:r>
      <w:bookmarkEnd w:id="5"/>
      <w:r>
        <w:t xml:space="preserve"> (the “Effective Date”) between </w:t>
      </w:r>
      <w:proofErr w:type="spellStart"/>
      <w:r>
        <w:rPr>
          <w:b/>
          <w:bCs/>
        </w:rPr>
        <w:t>CloudFuze</w:t>
      </w:r>
      <w:proofErr w:type="spellEnd"/>
      <w:r>
        <w:rPr>
          <w:b/>
          <w:bCs/>
        </w:rPr>
        <w:t>, Inc.</w:t>
      </w:r>
      <w:r>
        <w:t xml:space="preserve"> with a place of business at </w:t>
      </w:r>
      <w:r>
        <w:rPr>
          <w:u w:val="single"/>
        </w:rPr>
        <w:t>2500 Regency Parkway, Cary, NC 27518</w:t>
      </w:r>
      <w:r>
        <w:t xml:space="preserve"> (“Company”), and the Customer listed above (“Customer”). This Agreement includes and incorporates the above Order Form, Included in Migration Exhibit ("Exhibit 1"), Not included in Migration Exhibit ("Exhibit 2"), all attachments hereto, as well as the attached Terms and Conditions and contains, among other things, warranty disclaimers, liability limitations and use limitations. There shall be no force or effect </w:t>
      </w:r>
      <w:proofErr w:type="gramStart"/>
      <w:r>
        <w:t>to</w:t>
      </w:r>
      <w:proofErr w:type="gramEnd"/>
      <w:r>
        <w:t xml:space="preserve"> any different terms of any related purchase order or similar form even if signed by the parties after the date hereof.</w:t>
      </w:r>
    </w:p>
    <w:tbl>
      <w:tblPr>
        <w:tblStyle w:val="PDRowItem"/>
        <w:tblW w:w="0" w:type="auto"/>
        <w:jc w:val="center"/>
        <w:tblInd w:w="0" w:type="dxa"/>
        <w:tblLook w:val="04A0" w:firstRow="1" w:lastRow="0" w:firstColumn="1" w:lastColumn="0" w:noHBand="0" w:noVBand="1"/>
      </w:tblPr>
      <w:tblGrid>
        <w:gridCol w:w="5357"/>
        <w:gridCol w:w="5357"/>
      </w:tblGrid>
      <w:tr w:rsidR="00E95087" w14:paraId="3BA98521" w14:textId="77777777">
        <w:trPr>
          <w:jc w:val="center"/>
        </w:trPr>
        <w:tc>
          <w:tcPr>
            <w:tcW w:w="5357" w:type="dxa"/>
          </w:tcPr>
          <w:p w14:paraId="17969346" w14:textId="77777777" w:rsidR="00E95087" w:rsidRDefault="00000000">
            <w:pPr>
              <w:pStyle w:val="PDParagraphDefault"/>
            </w:pPr>
            <w:r>
              <w:rPr>
                <w:b/>
                <w:bCs/>
                <w:u w:val="single"/>
              </w:rPr>
              <w:lastRenderedPageBreak/>
              <w:t xml:space="preserve">For </w:t>
            </w:r>
            <w:proofErr w:type="spellStart"/>
            <w:r>
              <w:rPr>
                <w:b/>
                <w:bCs/>
                <w:u w:val="single"/>
              </w:rPr>
              <w:t>CloudFuze</w:t>
            </w:r>
            <w:proofErr w:type="spellEnd"/>
            <w:r>
              <w:rPr>
                <w:b/>
                <w:bCs/>
                <w:u w:val="single"/>
              </w:rPr>
              <w:t>, Inc.</w:t>
            </w:r>
          </w:p>
          <w:p w14:paraId="069CB4E8" w14:textId="77777777" w:rsidR="00E95087" w:rsidRDefault="00E95087">
            <w:pPr>
              <w:spacing w:after="0" w:line="240" w:lineRule="auto"/>
            </w:pPr>
          </w:p>
          <w:p w14:paraId="44D4DEE7" w14:textId="77777777" w:rsidR="00E95087" w:rsidRDefault="00E95087">
            <w:pPr>
              <w:pStyle w:val="PDParagraphDefault"/>
            </w:pPr>
          </w:p>
          <w:p w14:paraId="35782DB8" w14:textId="77777777" w:rsidR="00E95087" w:rsidRDefault="00000000">
            <w:pPr>
              <w:pStyle w:val="PDParagraphDefault"/>
            </w:pPr>
            <w:proofErr w:type="gramStart"/>
            <w:r>
              <w:t>By :</w:t>
            </w:r>
            <w:proofErr w:type="gramEnd"/>
            <w:r>
              <w:t xml:space="preserve">     _________________________________</w:t>
            </w:r>
          </w:p>
          <w:p w14:paraId="5E7EB19A" w14:textId="77777777" w:rsidR="00E95087" w:rsidRDefault="00E95087">
            <w:pPr>
              <w:pStyle w:val="PDParagraphDefault"/>
            </w:pPr>
          </w:p>
          <w:p w14:paraId="3D703EE8" w14:textId="77777777" w:rsidR="00E95087" w:rsidRDefault="00000000">
            <w:pPr>
              <w:pStyle w:val="PDParagraphDefault"/>
            </w:pPr>
            <w:r>
              <w:t>Name: _________________________________</w:t>
            </w:r>
          </w:p>
          <w:p w14:paraId="162A1B95" w14:textId="77777777" w:rsidR="00E95087" w:rsidRDefault="00E95087">
            <w:pPr>
              <w:pStyle w:val="PDParagraphDefault"/>
            </w:pPr>
          </w:p>
          <w:p w14:paraId="6870D9AD" w14:textId="77777777" w:rsidR="00E95087" w:rsidRDefault="00000000">
            <w:pPr>
              <w:pStyle w:val="PDParagraphDefault"/>
            </w:pPr>
            <w:proofErr w:type="gramStart"/>
            <w:r>
              <w:t>Title :</w:t>
            </w:r>
            <w:proofErr w:type="gramEnd"/>
            <w:r>
              <w:t xml:space="preserve">   _________________________________</w:t>
            </w:r>
          </w:p>
          <w:p w14:paraId="4C5BA4AD" w14:textId="77777777" w:rsidR="00E95087" w:rsidRDefault="00E95087">
            <w:pPr>
              <w:pStyle w:val="PDParagraphDefault"/>
            </w:pPr>
          </w:p>
          <w:p w14:paraId="72C97116" w14:textId="77777777" w:rsidR="00E95087" w:rsidRDefault="00000000">
            <w:pPr>
              <w:pStyle w:val="PDParagraphDefault"/>
            </w:pPr>
            <w:proofErr w:type="gramStart"/>
            <w:r>
              <w:t>Date :</w:t>
            </w:r>
            <w:proofErr w:type="gramEnd"/>
            <w:r>
              <w:t xml:space="preserve">  _________________________________</w:t>
            </w:r>
          </w:p>
        </w:tc>
        <w:tc>
          <w:tcPr>
            <w:tcW w:w="5357" w:type="dxa"/>
          </w:tcPr>
          <w:p w14:paraId="35045CF1" w14:textId="53F71E81" w:rsidR="00E95087" w:rsidRDefault="00000000">
            <w:pPr>
              <w:pStyle w:val="PDParagraphDefault"/>
            </w:pPr>
            <w:r>
              <w:rPr>
                <w:b/>
                <w:bCs/>
                <w:u w:val="single"/>
              </w:rPr>
              <w:t xml:space="preserve">For </w:t>
            </w:r>
            <w:r w:rsidR="00C73ABA" w:rsidRPr="00A6577A">
              <w:rPr>
                <w:b/>
                <w:bCs/>
                <w:u w:val="single"/>
              </w:rPr>
              <w:t>{{</w:t>
            </w:r>
            <w:proofErr w:type="spellStart"/>
            <w:r w:rsidR="00C73ABA" w:rsidRPr="00A6577A">
              <w:rPr>
                <w:b/>
                <w:bCs/>
                <w:u w:val="single"/>
              </w:rPr>
              <w:t>Company</w:t>
            </w:r>
            <w:r w:rsidR="00C73ABA" w:rsidRPr="00A6577A">
              <w:rPr>
                <w:b/>
                <w:bCs/>
                <w:spacing w:val="-7"/>
                <w:u w:val="single"/>
              </w:rPr>
              <w:t>_</w:t>
            </w:r>
            <w:r w:rsidR="00C73ABA" w:rsidRPr="00A6577A">
              <w:rPr>
                <w:b/>
                <w:bCs/>
                <w:spacing w:val="-2"/>
                <w:u w:val="single"/>
              </w:rPr>
              <w:t>Name</w:t>
            </w:r>
            <w:proofErr w:type="spellEnd"/>
            <w:r w:rsidR="00C73ABA" w:rsidRPr="00A6577A">
              <w:rPr>
                <w:b/>
                <w:bCs/>
                <w:spacing w:val="-2"/>
                <w:u w:val="single"/>
              </w:rPr>
              <w:t>}}</w:t>
            </w:r>
          </w:p>
          <w:p w14:paraId="036E5E73" w14:textId="77777777" w:rsidR="00E95087" w:rsidRDefault="00E95087">
            <w:pPr>
              <w:spacing w:after="0" w:line="240" w:lineRule="auto"/>
            </w:pPr>
          </w:p>
          <w:p w14:paraId="3C2A0D89" w14:textId="77777777" w:rsidR="00E95087" w:rsidRDefault="00E95087">
            <w:pPr>
              <w:pStyle w:val="PDParagraphDefault"/>
            </w:pPr>
          </w:p>
          <w:p w14:paraId="34561D9B" w14:textId="77777777" w:rsidR="00E95087" w:rsidRDefault="00000000">
            <w:pPr>
              <w:pStyle w:val="PDParagraphDefault"/>
            </w:pPr>
            <w:proofErr w:type="gramStart"/>
            <w:r>
              <w:t>By :</w:t>
            </w:r>
            <w:proofErr w:type="gramEnd"/>
            <w:r>
              <w:t xml:space="preserve">     _________________________________</w:t>
            </w:r>
          </w:p>
          <w:p w14:paraId="66BA9F2B" w14:textId="77777777" w:rsidR="00E95087" w:rsidRDefault="00E95087">
            <w:pPr>
              <w:pStyle w:val="PDParagraphDefault"/>
            </w:pPr>
          </w:p>
          <w:p w14:paraId="207928FD" w14:textId="77777777" w:rsidR="00E95087" w:rsidRDefault="00000000">
            <w:pPr>
              <w:pStyle w:val="PDParagraphDefault"/>
            </w:pPr>
            <w:r>
              <w:t>Name: _________________________________</w:t>
            </w:r>
          </w:p>
          <w:p w14:paraId="632628C1" w14:textId="77777777" w:rsidR="00E95087" w:rsidRDefault="00E95087">
            <w:pPr>
              <w:pStyle w:val="PDParagraphDefault"/>
            </w:pPr>
          </w:p>
          <w:p w14:paraId="49F672D1" w14:textId="77777777" w:rsidR="00E95087" w:rsidRDefault="00000000">
            <w:pPr>
              <w:pStyle w:val="PDParagraphDefault"/>
            </w:pPr>
            <w:proofErr w:type="gramStart"/>
            <w:r>
              <w:t>Title :</w:t>
            </w:r>
            <w:proofErr w:type="gramEnd"/>
            <w:r>
              <w:t xml:space="preserve">   _________________________________</w:t>
            </w:r>
          </w:p>
          <w:p w14:paraId="0E9F9BB0" w14:textId="77777777" w:rsidR="00E95087" w:rsidRDefault="00E95087">
            <w:pPr>
              <w:pStyle w:val="PDParagraphDefault"/>
            </w:pPr>
          </w:p>
          <w:p w14:paraId="1C2467A9" w14:textId="77777777" w:rsidR="00E95087" w:rsidRDefault="00000000">
            <w:pPr>
              <w:pStyle w:val="PDParagraphDefault"/>
            </w:pPr>
            <w:proofErr w:type="gramStart"/>
            <w:r>
              <w:t>Date :</w:t>
            </w:r>
            <w:proofErr w:type="gramEnd"/>
            <w:r>
              <w:t xml:space="preserve">  _________________________________</w:t>
            </w:r>
          </w:p>
        </w:tc>
      </w:tr>
    </w:tbl>
    <w:tbl>
      <w:tblPr>
        <w:tblStyle w:val="CustomGrid"/>
        <w:tblW w:w="0" w:type="auto"/>
        <w:jc w:val="center"/>
        <w:tblLook w:val="04A0" w:firstRow="1" w:lastRow="0" w:firstColumn="1" w:lastColumn="0" w:noHBand="0" w:noVBand="1"/>
      </w:tblPr>
      <w:tblGrid>
        <w:gridCol w:w="10714"/>
      </w:tblGrid>
      <w:tr w:rsidR="00E95087" w14:paraId="4C01E5DD" w14:textId="77777777">
        <w:trPr>
          <w:jc w:val="center"/>
        </w:trPr>
        <w:tc>
          <w:tcPr>
            <w:tcW w:w="10714" w:type="dxa"/>
            <w:shd w:val="clear" w:color="auto" w:fill="93CDDC"/>
          </w:tcPr>
          <w:p w14:paraId="71650872" w14:textId="77777777" w:rsidR="00E95087" w:rsidRDefault="00000000">
            <w:pPr>
              <w:jc w:val="center"/>
            </w:pPr>
            <w:r>
              <w:rPr>
                <w:b/>
                <w:bCs/>
                <w:sz w:val="23"/>
                <w:szCs w:val="23"/>
              </w:rPr>
              <w:t>TERMS AND CONDITIONS</w:t>
            </w:r>
          </w:p>
        </w:tc>
      </w:tr>
    </w:tbl>
    <w:p w14:paraId="7FDC3136" w14:textId="77777777" w:rsidR="00E95087" w:rsidRDefault="00E95087">
      <w:pPr>
        <w:spacing w:after="0" w:line="240" w:lineRule="auto"/>
      </w:pPr>
    </w:p>
    <w:p w14:paraId="3D58F455" w14:textId="77777777" w:rsidR="00E95087" w:rsidRDefault="00000000">
      <w:pPr>
        <w:pStyle w:val="PDParagraphDefault"/>
        <w:jc w:val="both"/>
      </w:pPr>
      <w:r>
        <w:t>Subject to the terms of this Agreement, Company will use commercially reasonable efforts to provide Customer the Migration Services. As part of the registration process, Customer will identify an administrative username and password for Customer’s Company account. Company reserves the right to refuse registration of or cancel passwords it deems inappropriate.</w:t>
      </w:r>
    </w:p>
    <w:p w14:paraId="18A22358" w14:textId="77777777" w:rsidR="00E95087" w:rsidRDefault="00E95087">
      <w:pPr>
        <w:spacing w:after="0" w:line="240" w:lineRule="auto"/>
      </w:pPr>
    </w:p>
    <w:tbl>
      <w:tblPr>
        <w:tblStyle w:val="CustomGrid"/>
        <w:tblW w:w="0" w:type="auto"/>
        <w:jc w:val="center"/>
        <w:tblLook w:val="04A0" w:firstRow="1" w:lastRow="0" w:firstColumn="1" w:lastColumn="0" w:noHBand="0" w:noVBand="1"/>
      </w:tblPr>
      <w:tblGrid>
        <w:gridCol w:w="10714"/>
      </w:tblGrid>
      <w:tr w:rsidR="00E95087" w14:paraId="74057174" w14:textId="77777777">
        <w:trPr>
          <w:jc w:val="center"/>
        </w:trPr>
        <w:tc>
          <w:tcPr>
            <w:tcW w:w="10714" w:type="dxa"/>
            <w:shd w:val="clear" w:color="auto" w:fill="93CDDC"/>
          </w:tcPr>
          <w:p w14:paraId="1F329EDE" w14:textId="77777777" w:rsidR="00E95087" w:rsidRDefault="00000000">
            <w:pPr>
              <w:jc w:val="center"/>
            </w:pPr>
            <w:r>
              <w:rPr>
                <w:b/>
                <w:bCs/>
                <w:sz w:val="23"/>
                <w:szCs w:val="23"/>
              </w:rPr>
              <w:t>RESTRICTIONS AND RESPONSIBILITIES</w:t>
            </w:r>
          </w:p>
        </w:tc>
      </w:tr>
    </w:tbl>
    <w:p w14:paraId="0FDE61EF" w14:textId="77777777" w:rsidR="00E95087" w:rsidRDefault="00E95087">
      <w:pPr>
        <w:spacing w:after="0" w:line="240" w:lineRule="auto"/>
      </w:pPr>
    </w:p>
    <w:p w14:paraId="615FCBCA" w14:textId="77777777" w:rsidR="00E95087" w:rsidRDefault="00000000">
      <w:pPr>
        <w:pStyle w:val="PDParagraphDefault"/>
        <w:jc w:val="both"/>
        <w:sectPr w:rsidR="00E95087">
          <w:headerReference w:type="default" r:id="rId11"/>
          <w:footerReference w:type="default" r:id="rId12"/>
          <w:pgSz w:w="12240" w:h="15840" w:code="1"/>
          <w:pgMar w:top="979" w:right="763" w:bottom="979" w:left="763" w:header="240" w:footer="240" w:gutter="0"/>
          <w:cols w:space="720"/>
        </w:sectPr>
      </w:pPr>
      <w:r>
        <w:t xml:space="preserve">Customer will not, directly or indirectly: reverse engineer, decompile, disassemble or otherwise attempt to discover the source code, object code or underlying structure, ideas, know-how or algorithms relevant to the Services or any software, documentation or data related to the Services (“Software”); modify, translate, or create derivative works based on the Services or any Software (except to the extent expressly permitted by Company or authorized within the Services); use the Services or any Software for timesharing or service bureau purposes or otherwise for the benefit of a third; or remove any proprietary notices or labels. With respect to any Software that is distributed or provided to Customer for use on Customer premises or devices, Company hereby grants Customer a non-exclusive, non-transferable, non-sub licensable license to use such Software during the Term only in connection with the Services. Customer represents, covenants, and warrants that Customer will use the Services only in compliance with Company’s standard published policies then in effect (the “Policy”) and all applicable laws and regulations. Customer hereby agrees to indemnify and hold harmless Company against any damages, losses, liabilities, settlements, and expenses (including without limitation costs and attorneys’ fees) in connection with any claim or action that arises from an alleged violation of the foregoing or otherwise from Customer’s use of Services. Although Company has no obligation to monitor Customer’s use of the Services, Company may do so and may prohibit any use of the Services </w:t>
      </w:r>
      <w:r>
        <w:lastRenderedPageBreak/>
        <w:t>it believes may be (or alleged to be) in violation of the foregoing. Customer shall be responsible for obtaining and maintaining any equipment and ancillary services needed to connect to, access or otherwise use the Services, including, without limitation, modems, hardware, servers, software, operating systems, networking, web servers and the like (collectively, “Equipment”). Customer shall also be responsible for maintaining the security of the Equipment, Customer account, passwords (including but not limited to administrative and user passwords) and files, and for all uses of Customer account or the Equipment with or without Customer’s knowledge or consent.</w:t>
      </w:r>
    </w:p>
    <w:tbl>
      <w:tblPr>
        <w:tblStyle w:val="CustomGrid"/>
        <w:tblW w:w="0" w:type="auto"/>
        <w:jc w:val="center"/>
        <w:tblLook w:val="04A0" w:firstRow="1" w:lastRow="0" w:firstColumn="1" w:lastColumn="0" w:noHBand="0" w:noVBand="1"/>
      </w:tblPr>
      <w:tblGrid>
        <w:gridCol w:w="10714"/>
      </w:tblGrid>
      <w:tr w:rsidR="00E95087" w14:paraId="03AE1407" w14:textId="77777777">
        <w:trPr>
          <w:jc w:val="center"/>
        </w:trPr>
        <w:tc>
          <w:tcPr>
            <w:tcW w:w="10714" w:type="dxa"/>
            <w:shd w:val="clear" w:color="auto" w:fill="93CDDC"/>
          </w:tcPr>
          <w:p w14:paraId="3319E68A" w14:textId="77777777" w:rsidR="00E95087" w:rsidRDefault="00000000">
            <w:pPr>
              <w:jc w:val="center"/>
            </w:pPr>
            <w:r>
              <w:rPr>
                <w:b/>
                <w:bCs/>
                <w:sz w:val="24"/>
                <w:szCs w:val="24"/>
                <w:shd w:val="clear" w:color="auto" w:fill="B6DDE8"/>
              </w:rPr>
              <w:lastRenderedPageBreak/>
              <w:t>CONFIDENTIALITY, PROPRIETARY RIGHTS</w:t>
            </w:r>
          </w:p>
        </w:tc>
      </w:tr>
    </w:tbl>
    <w:p w14:paraId="4843067E" w14:textId="77777777" w:rsidR="00E95087" w:rsidRDefault="00E95087">
      <w:pPr>
        <w:spacing w:after="0" w:line="240" w:lineRule="auto"/>
      </w:pPr>
    </w:p>
    <w:p w14:paraId="4E5CE138" w14:textId="77777777" w:rsidR="00E95087" w:rsidRDefault="00000000">
      <w:pPr>
        <w:pStyle w:val="PDParagraphDefault"/>
        <w:jc w:val="both"/>
      </w:pPr>
      <w:r>
        <w:rPr>
          <w:sz w:val="24"/>
          <w:szCs w:val="24"/>
        </w:rPr>
        <w:t>Each party (the “Receiving Party”) understands that the other party (the “Disclosing Party”) has disclosed or may disclose business, technical or financial information relating to the Disclosing Party’s business (hereinafter referred to as “Proprietary Information” of the Disclosing Party). Proprietary Information of Company includes non-public information regarding features, functionality and performance of the Service. Proprietary Information of Customer includes non-public data provided by Customer to Company to enable the provision of the Services (“Customer Data”). The Receiving Party agrees: (</w:t>
      </w:r>
      <w:proofErr w:type="spellStart"/>
      <w:r>
        <w:rPr>
          <w:sz w:val="24"/>
          <w:szCs w:val="24"/>
        </w:rPr>
        <w:t>i</w:t>
      </w:r>
      <w:proofErr w:type="spellEnd"/>
      <w:r>
        <w:rPr>
          <w:sz w:val="24"/>
          <w:szCs w:val="24"/>
        </w:rPr>
        <w:t xml:space="preserve">) to take reasonable precautions to protect such Proprietary Information, and (ii) not to use (except in performance of the Services or as otherwise permitted herein) or divulge to any third person any such Proprietary Information. The Disclosing Party agrees that the foregoing shall not apply with respect to any information after five (5) years following the disclosure thereof or </w:t>
      </w:r>
    </w:p>
    <w:p w14:paraId="5C390C31" w14:textId="77777777" w:rsidR="00E95087" w:rsidRDefault="00000000">
      <w:pPr>
        <w:pStyle w:val="PDParagraphDefault"/>
        <w:jc w:val="both"/>
      </w:pPr>
      <w:r>
        <w:rPr>
          <w:sz w:val="24"/>
          <w:szCs w:val="24"/>
        </w:rPr>
        <w:t xml:space="preserve">any information that the Receiving Party can document (a) is or becomes generally available to the public, or (b) was in its possession or known by </w:t>
      </w:r>
      <w:proofErr w:type="spellStart"/>
      <w:r>
        <w:rPr>
          <w:sz w:val="24"/>
          <w:szCs w:val="24"/>
        </w:rPr>
        <w:t>it</w:t>
      </w:r>
      <w:proofErr w:type="spellEnd"/>
      <w:r>
        <w:rPr>
          <w:sz w:val="24"/>
          <w:szCs w:val="24"/>
        </w:rPr>
        <w:t xml:space="preserve"> prior to receipt from the Disclosing Party, or (c) was rightfully disclosed to it without restriction by a third party, or (d) was independently developed without use of any Proprietary Information of the Disclosing Party or (e) is required to be disclosed by law. Customer shall own all </w:t>
      </w:r>
      <w:proofErr w:type="gramStart"/>
      <w:r>
        <w:rPr>
          <w:sz w:val="24"/>
          <w:szCs w:val="24"/>
        </w:rPr>
        <w:t>right</w:t>
      </w:r>
      <w:proofErr w:type="gramEnd"/>
      <w:r>
        <w:rPr>
          <w:sz w:val="24"/>
          <w:szCs w:val="24"/>
        </w:rPr>
        <w:t xml:space="preserve">, </w:t>
      </w:r>
      <w:proofErr w:type="gramStart"/>
      <w:r>
        <w:rPr>
          <w:sz w:val="24"/>
          <w:szCs w:val="24"/>
        </w:rPr>
        <w:t>title</w:t>
      </w:r>
      <w:proofErr w:type="gramEnd"/>
      <w:r>
        <w:rPr>
          <w:sz w:val="24"/>
          <w:szCs w:val="24"/>
        </w:rPr>
        <w:t xml:space="preserve"> and </w:t>
      </w:r>
      <w:proofErr w:type="gramStart"/>
      <w:r>
        <w:rPr>
          <w:sz w:val="24"/>
          <w:szCs w:val="24"/>
        </w:rPr>
        <w:t>interest</w:t>
      </w:r>
      <w:proofErr w:type="gramEnd"/>
      <w:r>
        <w:rPr>
          <w:sz w:val="24"/>
          <w:szCs w:val="24"/>
        </w:rPr>
        <w:t xml:space="preserve"> in and </w:t>
      </w:r>
      <w:proofErr w:type="gramStart"/>
      <w:r>
        <w:rPr>
          <w:sz w:val="24"/>
          <w:szCs w:val="24"/>
        </w:rPr>
        <w:t>to the</w:t>
      </w:r>
      <w:proofErr w:type="gramEnd"/>
      <w:r>
        <w:rPr>
          <w:sz w:val="24"/>
          <w:szCs w:val="24"/>
        </w:rPr>
        <w:t xml:space="preserve"> Customer Data, as well as any data that is based on or derived from the Customer Data and provided to Customer as part of the Services. Company shall own and retain all </w:t>
      </w:r>
      <w:proofErr w:type="gramStart"/>
      <w:r>
        <w:rPr>
          <w:sz w:val="24"/>
          <w:szCs w:val="24"/>
        </w:rPr>
        <w:t>right</w:t>
      </w:r>
      <w:proofErr w:type="gramEnd"/>
      <w:r>
        <w:rPr>
          <w:sz w:val="24"/>
          <w:szCs w:val="24"/>
        </w:rPr>
        <w:t>, title and interest in and to (a) the Services and Software, all improvements, enhancements or modifications thereto, (b) any software, applications, inventions or other technology developed in connection with Implementation Services or support, and (c) all intellectual property rights related to any of the foregoing. Notwithstanding anything to the contrary, Company shall have the right collect and analyze data and other information relating to the provision, use and performance of various aspects of the Services and related systems and technologies (including, without limitation, information concerning Customer Data and data derived there from), and Company will be free (during and after the term hereof) to (</w:t>
      </w:r>
      <w:proofErr w:type="spellStart"/>
      <w:r>
        <w:rPr>
          <w:sz w:val="24"/>
          <w:szCs w:val="24"/>
        </w:rPr>
        <w:t>i</w:t>
      </w:r>
      <w:proofErr w:type="spellEnd"/>
      <w:r>
        <w:rPr>
          <w:sz w:val="24"/>
          <w:szCs w:val="24"/>
        </w:rPr>
        <w:t>) use such information and data to improve and enhance the Services and for other development, diagnostic and corrective purposes in connection with the Services and other Company offerings, and (ii) disclose such data solely in aggregate or other de-identified form in connection with its business. No rights or licenses are granted except as expressly set forth herein.</w:t>
      </w:r>
    </w:p>
    <w:p w14:paraId="13958E64" w14:textId="77777777" w:rsidR="00E95087" w:rsidRDefault="00000000">
      <w:pPr>
        <w:pStyle w:val="PDParagraphDefault"/>
        <w:jc w:val="both"/>
      </w:pPr>
      <w:r>
        <w:lastRenderedPageBreak/>
        <w:t xml:space="preserve"> </w:t>
      </w:r>
    </w:p>
    <w:p w14:paraId="6B845CF4" w14:textId="77777777" w:rsidR="00E95087" w:rsidRDefault="00E95087">
      <w:pPr>
        <w:spacing w:after="0" w:line="240" w:lineRule="auto"/>
      </w:pPr>
    </w:p>
    <w:tbl>
      <w:tblPr>
        <w:tblStyle w:val="CustomGrid"/>
        <w:tblW w:w="0" w:type="auto"/>
        <w:jc w:val="center"/>
        <w:tblLook w:val="04A0" w:firstRow="1" w:lastRow="0" w:firstColumn="1" w:lastColumn="0" w:noHBand="0" w:noVBand="1"/>
      </w:tblPr>
      <w:tblGrid>
        <w:gridCol w:w="10714"/>
      </w:tblGrid>
      <w:tr w:rsidR="00E95087" w14:paraId="72353725" w14:textId="77777777">
        <w:trPr>
          <w:jc w:val="center"/>
        </w:trPr>
        <w:tc>
          <w:tcPr>
            <w:tcW w:w="10714" w:type="dxa"/>
            <w:shd w:val="clear" w:color="auto" w:fill="93CDDC"/>
          </w:tcPr>
          <w:p w14:paraId="4FEEF98C" w14:textId="77777777" w:rsidR="00E95087" w:rsidRDefault="00000000">
            <w:pPr>
              <w:jc w:val="both"/>
            </w:pPr>
            <w:r>
              <w:t xml:space="preserve"> </w:t>
            </w:r>
          </w:p>
          <w:p w14:paraId="1DE841E9" w14:textId="77777777" w:rsidR="00E95087" w:rsidRDefault="00000000">
            <w:pPr>
              <w:jc w:val="center"/>
            </w:pPr>
            <w:r>
              <w:rPr>
                <w:b/>
                <w:bCs/>
                <w:sz w:val="24"/>
                <w:szCs w:val="24"/>
                <w:shd w:val="clear" w:color="auto" w:fill="B6DDE8"/>
              </w:rPr>
              <w:t>PAYMENT OF FEES</w:t>
            </w:r>
          </w:p>
        </w:tc>
      </w:tr>
    </w:tbl>
    <w:p w14:paraId="7E918CC9" w14:textId="77777777" w:rsidR="00E95087" w:rsidRDefault="00E95087">
      <w:pPr>
        <w:spacing w:after="0" w:line="240" w:lineRule="auto"/>
      </w:pPr>
    </w:p>
    <w:p w14:paraId="30D2EF16" w14:textId="77777777" w:rsidR="00E95087" w:rsidRDefault="00000000">
      <w:pPr>
        <w:pStyle w:val="PDParagraphDefault"/>
        <w:jc w:val="both"/>
      </w:pPr>
      <w:r>
        <w:rPr>
          <w:sz w:val="24"/>
          <w:szCs w:val="24"/>
        </w:rPr>
        <w:t xml:space="preserve">Customer will pay Company the then applicable fees described in the Order Form for the Services and Implementation Services in accordance with the terms therein (the “Fees”). If Customer’s use of the Services exceeds the Service Capacity set forth on the Order Form or otherwise requires the payment of additional fees (per the terms of this Agreement), Customer shall be billed for such usage and Customer agrees to pay the additional fees in the manner provided herein. Company reserves the right to change the Fees or applicable charges and to institute new charges and Fees at the end of the Initial Service Term or then-current renewal term, upon thirty (30) days prior notice to Customer (which may be sent by email). If Customer believes that Company has billed Customer incorrectly, Customer must contact Company no later than 60 days after the closing date on the first billing statement in which the error or problem appeared, </w:t>
      </w:r>
      <w:proofErr w:type="gramStart"/>
      <w:r>
        <w:rPr>
          <w:sz w:val="24"/>
          <w:szCs w:val="24"/>
        </w:rPr>
        <w:t>in order to</w:t>
      </w:r>
      <w:proofErr w:type="gramEnd"/>
      <w:r>
        <w:rPr>
          <w:sz w:val="24"/>
          <w:szCs w:val="24"/>
        </w:rPr>
        <w:t xml:space="preserve"> receive an adjustment or credit. Inquiries should be directed </w:t>
      </w:r>
      <w:proofErr w:type="gramStart"/>
      <w:r>
        <w:rPr>
          <w:sz w:val="24"/>
          <w:szCs w:val="24"/>
        </w:rPr>
        <w:t>to Company’s</w:t>
      </w:r>
      <w:proofErr w:type="gramEnd"/>
      <w:r>
        <w:rPr>
          <w:sz w:val="24"/>
          <w:szCs w:val="24"/>
        </w:rPr>
        <w:t xml:space="preserve"> customer support department. Company may choose to bill through an invoice, in which case, full payment for invoices issued in any given month must be received by Company thirty (30) days after the mailing date of the invoice. Unpaid amounts are subject to a finance charge of 1.5% per month on any outstanding balance, or the maximum permitted by law, whichever is lower, plus all expenses of collection and may result in immediate termination of Service. Customer shall be responsible for all taxes associated with Services other than U.S. taxes based on Company’s net income.</w:t>
      </w:r>
    </w:p>
    <w:p w14:paraId="272AE068" w14:textId="77777777" w:rsidR="00E95087" w:rsidRDefault="00000000">
      <w:pPr>
        <w:pStyle w:val="PDParagraphDefault"/>
        <w:jc w:val="both"/>
      </w:pPr>
      <w:r>
        <w:rPr>
          <w:sz w:val="24"/>
          <w:szCs w:val="24"/>
        </w:rPr>
        <w:t xml:space="preserve"> </w:t>
      </w:r>
    </w:p>
    <w:p w14:paraId="32EFBF36" w14:textId="77777777" w:rsidR="00E95087" w:rsidRDefault="00000000">
      <w:pPr>
        <w:pStyle w:val="PDParagraphDefault"/>
        <w:jc w:val="both"/>
      </w:pPr>
      <w:r>
        <w:rPr>
          <w:sz w:val="24"/>
          <w:szCs w:val="24"/>
        </w:rPr>
        <w:t xml:space="preserve">If Service implementation or migration project is being delayed due to </w:t>
      </w:r>
      <w:proofErr w:type="gramStart"/>
      <w:r>
        <w:rPr>
          <w:sz w:val="24"/>
          <w:szCs w:val="24"/>
        </w:rPr>
        <w:t>customer</w:t>
      </w:r>
      <w:proofErr w:type="gramEnd"/>
      <w:r>
        <w:rPr>
          <w:sz w:val="24"/>
          <w:szCs w:val="24"/>
        </w:rPr>
        <w:t xml:space="preserve"> not responding in a timely manner or due to other delays from Customer which are not communicated to the Company before the Effective Date, Company may charge additional fee as specified under Overage Charges.</w:t>
      </w:r>
    </w:p>
    <w:p w14:paraId="328754C2" w14:textId="77777777" w:rsidR="00E95087" w:rsidRDefault="00000000">
      <w:pPr>
        <w:pStyle w:val="PDParagraphDefault"/>
        <w:jc w:val="both"/>
        <w:sectPr w:rsidR="00E95087">
          <w:headerReference w:type="default" r:id="rId13"/>
          <w:footerReference w:type="default" r:id="rId14"/>
          <w:pgSz w:w="12240" w:h="15840" w:code="1"/>
          <w:pgMar w:top="979" w:right="763" w:bottom="979" w:left="763" w:header="240" w:footer="240" w:gutter="0"/>
          <w:cols w:space="720"/>
        </w:sectPr>
      </w:pPr>
      <w:r>
        <w:t xml:space="preserve"> </w:t>
      </w:r>
    </w:p>
    <w:tbl>
      <w:tblPr>
        <w:tblStyle w:val="CustomGrid"/>
        <w:tblW w:w="0" w:type="auto"/>
        <w:jc w:val="center"/>
        <w:tblLook w:val="04A0" w:firstRow="1" w:lastRow="0" w:firstColumn="1" w:lastColumn="0" w:noHBand="0" w:noVBand="1"/>
      </w:tblPr>
      <w:tblGrid>
        <w:gridCol w:w="10714"/>
      </w:tblGrid>
      <w:tr w:rsidR="00E95087" w14:paraId="70D4E54C" w14:textId="77777777">
        <w:trPr>
          <w:jc w:val="center"/>
        </w:trPr>
        <w:tc>
          <w:tcPr>
            <w:tcW w:w="10714" w:type="dxa"/>
            <w:shd w:val="clear" w:color="auto" w:fill="93CDDC"/>
          </w:tcPr>
          <w:p w14:paraId="0CCB5DA9" w14:textId="77777777" w:rsidR="00E95087" w:rsidRDefault="00000000">
            <w:pPr>
              <w:jc w:val="center"/>
            </w:pPr>
            <w:r>
              <w:rPr>
                <w:b/>
                <w:bCs/>
                <w:sz w:val="24"/>
                <w:szCs w:val="24"/>
                <w:shd w:val="clear" w:color="auto" w:fill="B6DDE8"/>
              </w:rPr>
              <w:lastRenderedPageBreak/>
              <w:t>TERM AND TERMINATION</w:t>
            </w:r>
          </w:p>
        </w:tc>
      </w:tr>
    </w:tbl>
    <w:p w14:paraId="326D8AB3" w14:textId="77777777" w:rsidR="00E95087" w:rsidRDefault="00E95087">
      <w:pPr>
        <w:spacing w:after="0" w:line="240" w:lineRule="auto"/>
      </w:pPr>
    </w:p>
    <w:p w14:paraId="2F6EB2B2" w14:textId="77777777" w:rsidR="00E95087" w:rsidRDefault="00000000">
      <w:pPr>
        <w:pStyle w:val="PDParagraphDefault"/>
        <w:jc w:val="both"/>
      </w:pPr>
      <w:r>
        <w:rPr>
          <w:sz w:val="24"/>
          <w:szCs w:val="24"/>
        </w:rPr>
        <w:t xml:space="preserve">Subject to earlier termination as provided below, this Agreement is for the Initial Service Term as specified in the Order </w:t>
      </w:r>
      <w:proofErr w:type="gramStart"/>
      <w:r>
        <w:rPr>
          <w:sz w:val="24"/>
          <w:szCs w:val="24"/>
        </w:rPr>
        <w:t>Form, and</w:t>
      </w:r>
      <w:proofErr w:type="gramEnd"/>
      <w:r>
        <w:rPr>
          <w:sz w:val="24"/>
          <w:szCs w:val="24"/>
        </w:rPr>
        <w:t xml:space="preserve"> shall be automatically renewed for additional periods of the same duration as the Initial Service Term (collectively, the “Term”), unless either party requests termination at least thirty (30) days prior to the end of the then-current term.</w:t>
      </w:r>
    </w:p>
    <w:p w14:paraId="44CA1CF2" w14:textId="77777777" w:rsidR="00E95087" w:rsidRDefault="00000000">
      <w:pPr>
        <w:pStyle w:val="PDParagraphDefault"/>
        <w:jc w:val="both"/>
      </w:pPr>
      <w:r>
        <w:t xml:space="preserve"> </w:t>
      </w:r>
    </w:p>
    <w:p w14:paraId="18C5584B" w14:textId="77777777" w:rsidR="00E95087" w:rsidRDefault="00000000">
      <w:pPr>
        <w:pStyle w:val="PDParagraphDefault"/>
        <w:jc w:val="both"/>
      </w:pPr>
      <w:r>
        <w:rPr>
          <w:sz w:val="24"/>
          <w:szCs w:val="24"/>
        </w:rPr>
        <w:t xml:space="preserve">In addition to any other </w:t>
      </w:r>
      <w:proofErr w:type="gramStart"/>
      <w:r>
        <w:rPr>
          <w:sz w:val="24"/>
          <w:szCs w:val="24"/>
        </w:rPr>
        <w:t>remedies</w:t>
      </w:r>
      <w:proofErr w:type="gramEnd"/>
      <w:r>
        <w:rPr>
          <w:sz w:val="24"/>
          <w:szCs w:val="24"/>
        </w:rPr>
        <w:t xml:space="preserve"> it may have, either party may also terminate this Agreement upon thirty (30) days’ notice (or without notice in the case of nonpayment), if the other party materially breaches any of the terms or conditions of this Agreement. Customer will pay in full for the Services up to and including the last day on which the Services are provided. All sections of this Agreement which by their nature should survive termination will survive termination, including, without limitation, accrued rights to payment, confidentiality obligations, warranty disclaimers, and limitations of liability.</w:t>
      </w:r>
    </w:p>
    <w:p w14:paraId="65D8E9B2" w14:textId="77777777" w:rsidR="00E95087" w:rsidRDefault="00E95087">
      <w:pPr>
        <w:spacing w:after="0" w:line="240" w:lineRule="auto"/>
      </w:pPr>
    </w:p>
    <w:tbl>
      <w:tblPr>
        <w:tblStyle w:val="CustomGrid"/>
        <w:tblW w:w="0" w:type="auto"/>
        <w:jc w:val="center"/>
        <w:tblLook w:val="04A0" w:firstRow="1" w:lastRow="0" w:firstColumn="1" w:lastColumn="0" w:noHBand="0" w:noVBand="1"/>
      </w:tblPr>
      <w:tblGrid>
        <w:gridCol w:w="10714"/>
      </w:tblGrid>
      <w:tr w:rsidR="00E95087" w14:paraId="709561D9" w14:textId="77777777">
        <w:trPr>
          <w:jc w:val="center"/>
        </w:trPr>
        <w:tc>
          <w:tcPr>
            <w:tcW w:w="10714" w:type="dxa"/>
            <w:shd w:val="clear" w:color="auto" w:fill="93CDDC"/>
          </w:tcPr>
          <w:p w14:paraId="4D8A3132" w14:textId="77777777" w:rsidR="00E95087" w:rsidRDefault="00000000">
            <w:pPr>
              <w:jc w:val="both"/>
            </w:pPr>
            <w:r>
              <w:t xml:space="preserve"> </w:t>
            </w:r>
          </w:p>
          <w:p w14:paraId="498E3BB5" w14:textId="77777777" w:rsidR="00E95087" w:rsidRDefault="00000000">
            <w:pPr>
              <w:jc w:val="center"/>
            </w:pPr>
            <w:r>
              <w:rPr>
                <w:b/>
                <w:bCs/>
                <w:sz w:val="24"/>
                <w:szCs w:val="24"/>
                <w:shd w:val="clear" w:color="auto" w:fill="B6DDE8"/>
              </w:rPr>
              <w:t>WARRANTY AND DISCLAIMER</w:t>
            </w:r>
          </w:p>
        </w:tc>
      </w:tr>
    </w:tbl>
    <w:p w14:paraId="2DD7AC88" w14:textId="77777777" w:rsidR="00E95087" w:rsidRDefault="00E95087">
      <w:pPr>
        <w:spacing w:after="0" w:line="240" w:lineRule="auto"/>
      </w:pPr>
    </w:p>
    <w:p w14:paraId="4602AA0F" w14:textId="77777777" w:rsidR="00E95087" w:rsidRDefault="00000000">
      <w:pPr>
        <w:pStyle w:val="PDParagraphDefault"/>
        <w:jc w:val="both"/>
      </w:pPr>
      <w:r>
        <w:rPr>
          <w:sz w:val="24"/>
          <w:szCs w:val="24"/>
        </w:rPr>
        <w:t xml:space="preserve">Company shall use reasonable efforts consistent with prevailing industry standards to maintain the Services in a manner which minimizes errors and interruptions in the Services and shall perform the Implementation Services in a professional and workmanlike manner. Services may be temporarily unavailable for scheduled maintenance or for unscheduled emergency maintenance, either by Company or by third-party providers, or because of other causes beyond Company’s reasonable control, but Company shall use reasonable efforts to provide advance notice in writing or by e-mail of any scheduled service disruption. </w:t>
      </w:r>
    </w:p>
    <w:p w14:paraId="6F42D451" w14:textId="77777777" w:rsidR="00E95087" w:rsidRDefault="00000000">
      <w:pPr>
        <w:pStyle w:val="PDParagraphDefault"/>
        <w:jc w:val="both"/>
      </w:pPr>
      <w:r>
        <w:rPr>
          <w:sz w:val="24"/>
          <w:szCs w:val="24"/>
        </w:rPr>
        <w:t xml:space="preserve"> </w:t>
      </w:r>
    </w:p>
    <w:p w14:paraId="71D82394" w14:textId="77777777" w:rsidR="00E95087" w:rsidRDefault="00000000">
      <w:pPr>
        <w:pStyle w:val="PDParagraphDefault"/>
        <w:jc w:val="both"/>
        <w:sectPr w:rsidR="00E95087">
          <w:headerReference w:type="default" r:id="rId15"/>
          <w:footerReference w:type="default" r:id="rId16"/>
          <w:pgSz w:w="12240" w:h="15840" w:code="1"/>
          <w:pgMar w:top="979" w:right="763" w:bottom="979" w:left="763" w:header="240" w:footer="240" w:gutter="0"/>
          <w:cols w:space="720"/>
        </w:sectPr>
      </w:pPr>
      <w:r>
        <w:rPr>
          <w:sz w:val="24"/>
          <w:szCs w:val="24"/>
        </w:rPr>
        <w:t xml:space="preserve">HOWEVER, COMPANY DOES NOT WARRANT THAT THE SERVICES WILL BE UNINTERRUPTED OR ERROR FREE; NOR DOES IT MAKE ANY WARRANTY AS TO THE RESULTS THAT MAY BE OBTAINED FROM USE OF THE SERVICES. EXCEPT AS EXPRESSLY SET FORTH IN THIS SECTION, THE SERVICES AND IMPLEMENTATION SERVICES ARE PROVIDED “AS IS” AND COMPANY DISCLAIMS ALL WARRANTIES, EXPRESS OR IMPLIED, INCLUDING, BUT NOT </w:t>
      </w:r>
      <w:r>
        <w:rPr>
          <w:sz w:val="24"/>
          <w:szCs w:val="24"/>
        </w:rPr>
        <w:lastRenderedPageBreak/>
        <w:t>LIMITED TO, IMPLIED WARRANTIES OF MERCHANTABILITY AND FITNESS FOR A PARTICULAR PURPOSE AND NON-INFRINGEMENT.</w:t>
      </w:r>
    </w:p>
    <w:tbl>
      <w:tblPr>
        <w:tblStyle w:val="CustomGrid"/>
        <w:tblW w:w="0" w:type="auto"/>
        <w:jc w:val="center"/>
        <w:tblLook w:val="04A0" w:firstRow="1" w:lastRow="0" w:firstColumn="1" w:lastColumn="0" w:noHBand="0" w:noVBand="1"/>
      </w:tblPr>
      <w:tblGrid>
        <w:gridCol w:w="10714"/>
      </w:tblGrid>
      <w:tr w:rsidR="00E95087" w14:paraId="41151122" w14:textId="77777777">
        <w:trPr>
          <w:jc w:val="center"/>
        </w:trPr>
        <w:tc>
          <w:tcPr>
            <w:tcW w:w="10714" w:type="dxa"/>
            <w:shd w:val="clear" w:color="auto" w:fill="93CDDC"/>
          </w:tcPr>
          <w:p w14:paraId="0BD9E439" w14:textId="77777777" w:rsidR="00E95087" w:rsidRDefault="00000000">
            <w:pPr>
              <w:jc w:val="center"/>
            </w:pPr>
            <w:r>
              <w:rPr>
                <w:b/>
                <w:bCs/>
                <w:sz w:val="24"/>
                <w:szCs w:val="24"/>
                <w:shd w:val="clear" w:color="auto" w:fill="B6DDE8"/>
              </w:rPr>
              <w:lastRenderedPageBreak/>
              <w:t>INDEMNITY</w:t>
            </w:r>
          </w:p>
        </w:tc>
      </w:tr>
    </w:tbl>
    <w:p w14:paraId="603F288E" w14:textId="77777777" w:rsidR="00E95087" w:rsidRDefault="00E95087">
      <w:pPr>
        <w:spacing w:after="0" w:line="240" w:lineRule="auto"/>
      </w:pPr>
    </w:p>
    <w:p w14:paraId="7203BC4E" w14:textId="77777777" w:rsidR="00E95087" w:rsidRDefault="00000000">
      <w:pPr>
        <w:pStyle w:val="PDParagraphDefault"/>
        <w:jc w:val="both"/>
      </w:pPr>
      <w:r>
        <w:rPr>
          <w:sz w:val="24"/>
          <w:szCs w:val="24"/>
        </w:rPr>
        <w:t>Company shall hold Customer harmless from liability to third parties resulting from infringement by the Service of any United States patent or any copyright or misappropriation of any trade secret, provided Company is promptly notified of any and all threats, claims and proceedings related thereto and given reasonable assistance and the opportunity to assume sole control over defense and settlement; Company will not be responsible for any settlement it does not approve in writing. The foregoing obligations do not apply with respect to portions or components of the Service</w:t>
      </w:r>
    </w:p>
    <w:p w14:paraId="145BEBAF" w14:textId="77777777" w:rsidR="00E95087" w:rsidRDefault="00000000">
      <w:pPr>
        <w:pStyle w:val="PDParagraphDefault"/>
        <w:jc w:val="both"/>
      </w:pPr>
      <w:r>
        <w:rPr>
          <w:sz w:val="24"/>
          <w:szCs w:val="24"/>
        </w:rPr>
        <w:t xml:space="preserve"> </w:t>
      </w:r>
    </w:p>
    <w:p w14:paraId="256D490E" w14:textId="77777777" w:rsidR="00E95087" w:rsidRDefault="00000000">
      <w:pPr>
        <w:pStyle w:val="PDParagraphDefault"/>
        <w:jc w:val="both"/>
      </w:pPr>
      <w:r>
        <w:rPr>
          <w:sz w:val="24"/>
          <w:szCs w:val="24"/>
        </w:rPr>
        <w:t xml:space="preserve">1) Not supplied by Company, </w:t>
      </w:r>
    </w:p>
    <w:p w14:paraId="6C986591" w14:textId="77777777" w:rsidR="00E95087" w:rsidRDefault="00000000">
      <w:pPr>
        <w:pStyle w:val="PDParagraphDefault"/>
        <w:jc w:val="both"/>
      </w:pPr>
      <w:r>
        <w:rPr>
          <w:sz w:val="24"/>
          <w:szCs w:val="24"/>
        </w:rPr>
        <w:t xml:space="preserve"> </w:t>
      </w:r>
    </w:p>
    <w:p w14:paraId="2D7D5075" w14:textId="77777777" w:rsidR="00E95087" w:rsidRDefault="00000000">
      <w:pPr>
        <w:pStyle w:val="PDParagraphDefault"/>
        <w:jc w:val="both"/>
      </w:pPr>
      <w:r>
        <w:rPr>
          <w:sz w:val="24"/>
          <w:szCs w:val="24"/>
        </w:rPr>
        <w:t xml:space="preserve">2) Made in whole or in part in accordance with Customer specifications, </w:t>
      </w:r>
    </w:p>
    <w:p w14:paraId="3B8457D2" w14:textId="77777777" w:rsidR="00E95087" w:rsidRDefault="00000000">
      <w:pPr>
        <w:pStyle w:val="PDParagraphDefault"/>
        <w:jc w:val="both"/>
      </w:pPr>
      <w:r>
        <w:rPr>
          <w:sz w:val="24"/>
          <w:szCs w:val="24"/>
        </w:rPr>
        <w:t xml:space="preserve"> </w:t>
      </w:r>
    </w:p>
    <w:p w14:paraId="5F29D96C" w14:textId="77777777" w:rsidR="00E95087" w:rsidRDefault="00000000">
      <w:pPr>
        <w:pStyle w:val="PDParagraphDefault"/>
        <w:jc w:val="both"/>
      </w:pPr>
      <w:r>
        <w:rPr>
          <w:sz w:val="24"/>
          <w:szCs w:val="24"/>
        </w:rPr>
        <w:t xml:space="preserve">3) That are modified after delivery by Company, </w:t>
      </w:r>
    </w:p>
    <w:p w14:paraId="6386DEAC" w14:textId="77777777" w:rsidR="00E95087" w:rsidRDefault="00000000">
      <w:pPr>
        <w:pStyle w:val="PDParagraphDefault"/>
        <w:jc w:val="both"/>
      </w:pPr>
      <w:r>
        <w:rPr>
          <w:sz w:val="24"/>
          <w:szCs w:val="24"/>
        </w:rPr>
        <w:t xml:space="preserve"> </w:t>
      </w:r>
    </w:p>
    <w:p w14:paraId="48194F8A" w14:textId="77777777" w:rsidR="00E95087" w:rsidRDefault="00000000">
      <w:pPr>
        <w:pStyle w:val="PDParagraphDefault"/>
        <w:jc w:val="both"/>
      </w:pPr>
      <w:r>
        <w:rPr>
          <w:sz w:val="24"/>
          <w:szCs w:val="24"/>
        </w:rPr>
        <w:t xml:space="preserve">4) Combined with other products, processes or materials where the alleged infringement relates to such combination, </w:t>
      </w:r>
    </w:p>
    <w:p w14:paraId="0E0D3FEC" w14:textId="77777777" w:rsidR="00E95087" w:rsidRDefault="00000000">
      <w:pPr>
        <w:pStyle w:val="PDParagraphDefault"/>
        <w:jc w:val="both"/>
      </w:pPr>
      <w:r>
        <w:rPr>
          <w:sz w:val="24"/>
          <w:szCs w:val="24"/>
        </w:rPr>
        <w:t xml:space="preserve"> </w:t>
      </w:r>
    </w:p>
    <w:p w14:paraId="2D59EB98" w14:textId="77777777" w:rsidR="00E95087" w:rsidRDefault="00000000">
      <w:pPr>
        <w:pStyle w:val="PDParagraphDefault"/>
        <w:jc w:val="both"/>
      </w:pPr>
      <w:r>
        <w:rPr>
          <w:sz w:val="24"/>
          <w:szCs w:val="24"/>
        </w:rPr>
        <w:t>5) Where Customer continues allegedly infringing activity after being notified thereof or after being informed of modifications that would have avoided the alleged infringement, or (vi) where Customer’s use of the Service is not strictly in accordance with this Agreement. If, due to a claim of infringement, the Services are held by a court of competent jurisdiction to be or are believed by Company to be infringing, Company may, at its option and expense:</w:t>
      </w:r>
    </w:p>
    <w:p w14:paraId="6DAFFC29" w14:textId="77777777" w:rsidR="00E95087" w:rsidRDefault="00000000">
      <w:pPr>
        <w:pStyle w:val="PDParagraphDefault"/>
        <w:jc w:val="both"/>
      </w:pPr>
      <w:r>
        <w:rPr>
          <w:sz w:val="24"/>
          <w:szCs w:val="24"/>
        </w:rPr>
        <w:t xml:space="preserve"> </w:t>
      </w:r>
    </w:p>
    <w:p w14:paraId="136997D9" w14:textId="77777777" w:rsidR="00E95087" w:rsidRDefault="00000000">
      <w:pPr>
        <w:pStyle w:val="PDParagraphDefault"/>
        <w:jc w:val="both"/>
      </w:pPr>
      <w:r>
        <w:rPr>
          <w:sz w:val="24"/>
          <w:szCs w:val="24"/>
        </w:rPr>
        <w:t xml:space="preserve">A. Replace or modify the Service to be non-infringing provided that such modification or replacement contains substantially similar features and functionality, </w:t>
      </w:r>
    </w:p>
    <w:p w14:paraId="54F3297C" w14:textId="77777777" w:rsidR="00E95087" w:rsidRDefault="00000000">
      <w:pPr>
        <w:pStyle w:val="PDParagraphDefault"/>
        <w:jc w:val="both"/>
      </w:pPr>
      <w:r>
        <w:rPr>
          <w:sz w:val="24"/>
          <w:szCs w:val="24"/>
        </w:rPr>
        <w:t xml:space="preserve"> </w:t>
      </w:r>
    </w:p>
    <w:p w14:paraId="0F8B6918" w14:textId="77777777" w:rsidR="00E95087" w:rsidRDefault="00000000">
      <w:pPr>
        <w:pStyle w:val="PDParagraphDefault"/>
        <w:jc w:val="both"/>
      </w:pPr>
      <w:r>
        <w:rPr>
          <w:sz w:val="24"/>
          <w:szCs w:val="24"/>
        </w:rPr>
        <w:t xml:space="preserve">B. Obtain for Customer a license to continue using the Service, or </w:t>
      </w:r>
    </w:p>
    <w:p w14:paraId="724B7889" w14:textId="77777777" w:rsidR="00E95087" w:rsidRDefault="00000000">
      <w:pPr>
        <w:pStyle w:val="PDParagraphDefault"/>
        <w:jc w:val="both"/>
      </w:pPr>
      <w:r>
        <w:rPr>
          <w:sz w:val="24"/>
          <w:szCs w:val="24"/>
        </w:rPr>
        <w:t xml:space="preserve"> </w:t>
      </w:r>
    </w:p>
    <w:p w14:paraId="545C1029" w14:textId="77777777" w:rsidR="00E95087" w:rsidRDefault="00000000">
      <w:pPr>
        <w:pStyle w:val="PDParagraphDefault"/>
        <w:jc w:val="both"/>
      </w:pPr>
      <w:r>
        <w:rPr>
          <w:sz w:val="24"/>
          <w:szCs w:val="24"/>
        </w:rPr>
        <w:t>C. If neither of the foregoing is commercially practicable, terminate this Agreement and Customer’s rights hereunder and provide Customer a refund of any prepaid, unused fees for the Service.</w:t>
      </w:r>
    </w:p>
    <w:p w14:paraId="6AE4E06A" w14:textId="77777777" w:rsidR="00E95087" w:rsidRDefault="00E95087">
      <w:pPr>
        <w:spacing w:after="0" w:line="240" w:lineRule="auto"/>
      </w:pPr>
    </w:p>
    <w:tbl>
      <w:tblPr>
        <w:tblStyle w:val="CustomGrid"/>
        <w:tblW w:w="0" w:type="auto"/>
        <w:jc w:val="center"/>
        <w:tblLook w:val="04A0" w:firstRow="1" w:lastRow="0" w:firstColumn="1" w:lastColumn="0" w:noHBand="0" w:noVBand="1"/>
      </w:tblPr>
      <w:tblGrid>
        <w:gridCol w:w="10714"/>
      </w:tblGrid>
      <w:tr w:rsidR="00E95087" w14:paraId="6D7BD4DD" w14:textId="77777777">
        <w:trPr>
          <w:jc w:val="center"/>
        </w:trPr>
        <w:tc>
          <w:tcPr>
            <w:tcW w:w="10714" w:type="dxa"/>
            <w:shd w:val="clear" w:color="auto" w:fill="93CDDC"/>
          </w:tcPr>
          <w:p w14:paraId="69823572" w14:textId="77777777" w:rsidR="00E95087" w:rsidRDefault="00000000">
            <w:pPr>
              <w:jc w:val="both"/>
            </w:pPr>
            <w:r>
              <w:t xml:space="preserve"> </w:t>
            </w:r>
          </w:p>
          <w:p w14:paraId="434948D4" w14:textId="77777777" w:rsidR="00E95087" w:rsidRDefault="00000000">
            <w:pPr>
              <w:jc w:val="center"/>
            </w:pPr>
            <w:r>
              <w:rPr>
                <w:b/>
                <w:bCs/>
                <w:sz w:val="24"/>
                <w:szCs w:val="24"/>
                <w:shd w:val="clear" w:color="auto" w:fill="B6DDE8"/>
              </w:rPr>
              <w:t>LIMITATION OF LIABILITY</w:t>
            </w:r>
          </w:p>
        </w:tc>
      </w:tr>
    </w:tbl>
    <w:p w14:paraId="42A2190C" w14:textId="77777777" w:rsidR="00E95087" w:rsidRDefault="00E95087">
      <w:pPr>
        <w:spacing w:after="0" w:line="240" w:lineRule="auto"/>
      </w:pPr>
    </w:p>
    <w:p w14:paraId="5FA7B773" w14:textId="77777777" w:rsidR="00E95087" w:rsidRDefault="00000000">
      <w:pPr>
        <w:pStyle w:val="PDParagraphDefault"/>
        <w:jc w:val="both"/>
      </w:pPr>
      <w:r>
        <w:rPr>
          <w:sz w:val="24"/>
          <w:szCs w:val="24"/>
        </w:rPr>
        <w:t>NOTWITHSTANDING ANYTHING TO THE CONTRARY, EXCEPT FOR BODILY INJURY OF A PERSON, COMPANY AND ITS SUPPLIERS (INCLUDING BUT NOT LIMITED TO ALL EQUIPMENT AND TECHNOLOGY SUPPLIERS), OFFICERS, AFFILIATES, REPRESENTATIVES, CONTRACTORS AND EMPLOYEES SHALL NOT BE RESPONSIBLE OR LIABLE WITH RESPECT TO ANY SUBJECT MATTER OF THIS AGREEMENT OR TERMS AND CONDITIONS RELATED</w:t>
      </w:r>
    </w:p>
    <w:p w14:paraId="4035ABAA" w14:textId="77777777" w:rsidR="00E95087" w:rsidRDefault="00000000">
      <w:pPr>
        <w:pStyle w:val="PDParagraphDefault"/>
        <w:jc w:val="both"/>
      </w:pPr>
      <w:r>
        <w:rPr>
          <w:sz w:val="24"/>
          <w:szCs w:val="24"/>
        </w:rPr>
        <w:t xml:space="preserve"> </w:t>
      </w:r>
    </w:p>
    <w:p w14:paraId="66078062" w14:textId="77777777" w:rsidR="00E95087" w:rsidRDefault="00000000">
      <w:pPr>
        <w:pStyle w:val="PDParagraphDefault"/>
        <w:jc w:val="both"/>
      </w:pPr>
      <w:r>
        <w:rPr>
          <w:sz w:val="24"/>
          <w:szCs w:val="24"/>
        </w:rPr>
        <w:t xml:space="preserve">THERETO UNDER ANY CONTRACT, NEGLIGENCE, STRICT LIABILITY OR OTHER THEORY: </w:t>
      </w:r>
    </w:p>
    <w:p w14:paraId="48D51175" w14:textId="77777777" w:rsidR="00E95087" w:rsidRDefault="00000000">
      <w:pPr>
        <w:pStyle w:val="PDParagraphDefault"/>
        <w:jc w:val="both"/>
      </w:pPr>
      <w:r>
        <w:rPr>
          <w:sz w:val="24"/>
          <w:szCs w:val="24"/>
        </w:rPr>
        <w:t xml:space="preserve"> </w:t>
      </w:r>
    </w:p>
    <w:p w14:paraId="310B97E3" w14:textId="77777777" w:rsidR="00E95087" w:rsidRDefault="00000000">
      <w:pPr>
        <w:pStyle w:val="PDParagraphDefault"/>
        <w:jc w:val="both"/>
      </w:pPr>
      <w:r>
        <w:rPr>
          <w:sz w:val="24"/>
          <w:szCs w:val="24"/>
        </w:rPr>
        <w:t>A) FOR ERROR OR INTERRUPTION OF USE OR FOR LOSS OR INACCURACY OR CORRUPTION OF DATA OR COST OF PROCUREMENT OF SUBSTITUTE GOODS, SERVICES OR TECHNOLOGY OR LOSS OF BUSINESS.</w:t>
      </w:r>
    </w:p>
    <w:p w14:paraId="24CEA5E6" w14:textId="77777777" w:rsidR="00E95087" w:rsidRDefault="00000000">
      <w:pPr>
        <w:pStyle w:val="PDParagraphDefault"/>
        <w:jc w:val="both"/>
      </w:pPr>
      <w:r>
        <w:rPr>
          <w:sz w:val="24"/>
          <w:szCs w:val="24"/>
        </w:rPr>
        <w:t xml:space="preserve"> </w:t>
      </w:r>
    </w:p>
    <w:p w14:paraId="26BF3881" w14:textId="77777777" w:rsidR="00E95087" w:rsidRDefault="00000000">
      <w:pPr>
        <w:pStyle w:val="PDParagraphDefault"/>
        <w:jc w:val="both"/>
      </w:pPr>
      <w:r>
        <w:rPr>
          <w:sz w:val="24"/>
          <w:szCs w:val="24"/>
        </w:rPr>
        <w:t>B) CUSTOMER DATA WILL BE PURGED PERMANENTLY FROM CLOUDFUZE EQUIPMENT AFTER 30 DAYS OF THE COMPLETION OF ‘ONE-TIME’ AND/OR ‘DELTA’ MIGRATION. AFTER THE PURGE, CLOUDFUZE, INC WILL NO LONGER BE RESPONSIBLE FOR ANY MORE MIGRATIONS UNDER THIS SERVICE AGREEMENT AND/OR CUSTOMER DATA RETRIEVAL</w:t>
      </w:r>
    </w:p>
    <w:p w14:paraId="10E77F70" w14:textId="77777777" w:rsidR="00E95087" w:rsidRDefault="00000000">
      <w:pPr>
        <w:pStyle w:val="PDParagraphDefault"/>
        <w:jc w:val="both"/>
      </w:pPr>
      <w:r>
        <w:rPr>
          <w:sz w:val="24"/>
          <w:szCs w:val="24"/>
        </w:rPr>
        <w:t xml:space="preserve"> </w:t>
      </w:r>
    </w:p>
    <w:p w14:paraId="1C10A59C" w14:textId="77777777" w:rsidR="00E95087" w:rsidRDefault="00000000">
      <w:pPr>
        <w:pStyle w:val="PDParagraphDefault"/>
      </w:pPr>
      <w:r>
        <w:rPr>
          <w:sz w:val="24"/>
          <w:szCs w:val="24"/>
        </w:rPr>
        <w:t>(C) FOR ANY DELAY, FAILURE, OR INABILITY TO PERFORM RESULTING FROM CHANGES, MODIFICATIONS, OR DISCONTINUATION OF THIRD-PARTY PROVIDER APIs OR FEATURES, WHICH ARE OUTSIDE COMPANY’S CONTROL.</w:t>
      </w:r>
    </w:p>
    <w:p w14:paraId="45AE14CF" w14:textId="77777777" w:rsidR="00E95087" w:rsidRDefault="00E95087">
      <w:pPr>
        <w:pStyle w:val="PDParagraphDefault"/>
      </w:pPr>
    </w:p>
    <w:p w14:paraId="42611973" w14:textId="77777777" w:rsidR="00E95087" w:rsidRDefault="00000000">
      <w:pPr>
        <w:pStyle w:val="PDParagraphDefault"/>
      </w:pPr>
      <w:r>
        <w:rPr>
          <w:sz w:val="24"/>
          <w:szCs w:val="24"/>
        </w:rPr>
        <w:t>C) FOR ANY DELAY, FAILURE, OR INABILITY TO PERFORM RESULTING FROM CHANGES, MODIFICATIONS, OR DISCONTINUATION OF THIRD-PARTY PROVIDER APIs OR FEATURES, WHICH ARE OUTSIDE COMPANY’S CONTROL.</w:t>
      </w:r>
    </w:p>
    <w:p w14:paraId="221A18DC" w14:textId="77777777" w:rsidR="00E95087" w:rsidRDefault="00000000">
      <w:pPr>
        <w:pStyle w:val="PDParagraphDefault"/>
      </w:pPr>
      <w:r>
        <w:rPr>
          <w:sz w:val="24"/>
          <w:szCs w:val="24"/>
        </w:rPr>
        <w:t xml:space="preserve"> </w:t>
      </w:r>
    </w:p>
    <w:p w14:paraId="5E387FB8" w14:textId="77777777" w:rsidR="00E95087" w:rsidRDefault="00000000">
      <w:pPr>
        <w:pStyle w:val="PDParagraphDefault"/>
      </w:pPr>
      <w:r>
        <w:rPr>
          <w:sz w:val="24"/>
          <w:szCs w:val="24"/>
        </w:rPr>
        <w:t>(D) FOR ANY INDIRECT, EXEMPLARY, INCIDENTAL, SPECIAL OR CONSEQUENTIAL DAMAGES. (E) FOR ANY MATTER BEYOND COMPANY’S REASONABLE CONTROL. OR</w:t>
      </w:r>
    </w:p>
    <w:p w14:paraId="3888A0D8" w14:textId="77777777" w:rsidR="00E95087" w:rsidRDefault="00000000">
      <w:pPr>
        <w:pStyle w:val="PDParagraphDefault"/>
      </w:pPr>
      <w:r>
        <w:rPr>
          <w:sz w:val="24"/>
          <w:szCs w:val="24"/>
        </w:rPr>
        <w:lastRenderedPageBreak/>
        <w:t>(F) FOR ANY AMOUNTS THAT, TOGETHER WITH</w:t>
      </w:r>
    </w:p>
    <w:p w14:paraId="6C8F40A1" w14:textId="77777777" w:rsidR="00E95087" w:rsidRDefault="00000000">
      <w:pPr>
        <w:pStyle w:val="PDParagraphDefault"/>
      </w:pPr>
      <w:r>
        <w:rPr>
          <w:sz w:val="24"/>
          <w:szCs w:val="24"/>
        </w:rPr>
        <w:t xml:space="preserve"> </w:t>
      </w:r>
    </w:p>
    <w:p w14:paraId="4EAF493D" w14:textId="77777777" w:rsidR="00E95087" w:rsidRDefault="00000000">
      <w:pPr>
        <w:pStyle w:val="PDParagraphDefault"/>
      </w:pPr>
      <w:r>
        <w:rPr>
          <w:sz w:val="24"/>
          <w:szCs w:val="24"/>
        </w:rPr>
        <w:t xml:space="preserve">(G) AMOUNTS ASSOCIATED WITH ALL OTHER </w:t>
      </w:r>
      <w:proofErr w:type="gramStart"/>
      <w:r>
        <w:rPr>
          <w:sz w:val="24"/>
          <w:szCs w:val="24"/>
        </w:rPr>
        <w:t>CLAIMS,</w:t>
      </w:r>
      <w:proofErr w:type="gramEnd"/>
      <w:r>
        <w:rPr>
          <w:sz w:val="24"/>
          <w:szCs w:val="24"/>
        </w:rPr>
        <w:t xml:space="preserve"> EXCEED THE FEES PAID BY CUSTOMER TO COMPANY FOR THE SERVICES UNDER THIS AGREEMENT IN THE 12 MONTHS PRIOR TO THE ACT THAT GAVE RISE TO THE LIABILITY, IN EACH CASE, WHETHER OR NOT COMPANY HAS BEEN ADVISED OF THE POSSIBILITY OF SUCH DAMAGES.</w:t>
      </w:r>
    </w:p>
    <w:p w14:paraId="3599809A" w14:textId="77777777" w:rsidR="00E95087" w:rsidRDefault="00E95087">
      <w:pPr>
        <w:pStyle w:val="PDParagraphDefault"/>
      </w:pPr>
    </w:p>
    <w:p w14:paraId="5CE76CCF" w14:textId="77777777" w:rsidR="00E95087" w:rsidRDefault="00000000">
      <w:pPr>
        <w:pStyle w:val="PDParagraphDefault"/>
        <w:sectPr w:rsidR="00E95087">
          <w:headerReference w:type="default" r:id="rId17"/>
          <w:footerReference w:type="default" r:id="rId18"/>
          <w:pgSz w:w="12240" w:h="15840" w:code="1"/>
          <w:pgMar w:top="979" w:right="763" w:bottom="979" w:left="763" w:header="240" w:footer="240" w:gutter="0"/>
          <w:cols w:space="720"/>
        </w:sectPr>
      </w:pPr>
      <w:r>
        <w:rPr>
          <w:sz w:val="24"/>
          <w:szCs w:val="24"/>
        </w:rPr>
        <w:t>​</w:t>
      </w:r>
    </w:p>
    <w:tbl>
      <w:tblPr>
        <w:tblStyle w:val="CustomGrid"/>
        <w:tblW w:w="0" w:type="auto"/>
        <w:jc w:val="center"/>
        <w:tblLook w:val="04A0" w:firstRow="1" w:lastRow="0" w:firstColumn="1" w:lastColumn="0" w:noHBand="0" w:noVBand="1"/>
      </w:tblPr>
      <w:tblGrid>
        <w:gridCol w:w="10714"/>
      </w:tblGrid>
      <w:tr w:rsidR="00E95087" w14:paraId="5FFAC41C" w14:textId="77777777">
        <w:trPr>
          <w:jc w:val="center"/>
        </w:trPr>
        <w:tc>
          <w:tcPr>
            <w:tcW w:w="10714" w:type="dxa"/>
            <w:shd w:val="clear" w:color="auto" w:fill="93CDDC"/>
          </w:tcPr>
          <w:p w14:paraId="35462B60" w14:textId="77777777" w:rsidR="00E95087" w:rsidRDefault="00000000">
            <w:pPr>
              <w:jc w:val="center"/>
            </w:pPr>
            <w:r>
              <w:rPr>
                <w:b/>
                <w:bCs/>
                <w:sz w:val="24"/>
                <w:szCs w:val="24"/>
                <w:shd w:val="clear" w:color="auto" w:fill="B6DDE8"/>
              </w:rPr>
              <w:lastRenderedPageBreak/>
              <w:t>MISCELLANEOUS</w:t>
            </w:r>
          </w:p>
        </w:tc>
      </w:tr>
    </w:tbl>
    <w:p w14:paraId="324255E4" w14:textId="77777777" w:rsidR="00E95087" w:rsidRDefault="00E95087">
      <w:pPr>
        <w:spacing w:after="0" w:line="240" w:lineRule="auto"/>
      </w:pPr>
    </w:p>
    <w:p w14:paraId="35E5DF00" w14:textId="77777777" w:rsidR="00E95087" w:rsidRDefault="00000000">
      <w:pPr>
        <w:pStyle w:val="PDParagraphDefault"/>
        <w:jc w:val="both"/>
        <w:sectPr w:rsidR="00E95087">
          <w:headerReference w:type="default" r:id="rId19"/>
          <w:footerReference w:type="default" r:id="rId20"/>
          <w:pgSz w:w="12240" w:h="15840" w:code="1"/>
          <w:pgMar w:top="979" w:right="763" w:bottom="979" w:left="763" w:header="240" w:footer="240" w:gutter="0"/>
          <w:cols w:space="720"/>
        </w:sectPr>
      </w:pPr>
      <w:r>
        <w:rPr>
          <w:sz w:val="24"/>
          <w:szCs w:val="24"/>
        </w:rPr>
        <w:t xml:space="preserve">If any provision of this Agreement is found to be unenforceable or invalid, that provision will be limited or eliminated to the minimum extent necessary so that this Agreement will otherwise remain in full force and effect and enforceable. This Agreement is not assignable, transferable or sub-licensable by Customer except with Company’s prior written consent. Company may transfer and assign any of its rights and obligations under this Agreement without consent. This Agreement is the complete and exclusive statement of the mutual understanding of the parties and supersedes and cancels all previous written and oral agreements, communications and other understandings relating to the subject matter of this Agreement, and that all waivers and modifications must be in a writing signed by both parties, except as otherwise provided herein. No agency, partnership, joint venture, or employment is created </w:t>
      </w:r>
      <w:proofErr w:type="gramStart"/>
      <w:r>
        <w:rPr>
          <w:sz w:val="24"/>
          <w:szCs w:val="24"/>
        </w:rPr>
        <w:t>as a result of</w:t>
      </w:r>
      <w:proofErr w:type="gramEnd"/>
      <w:r>
        <w:rPr>
          <w:sz w:val="24"/>
          <w:szCs w:val="24"/>
        </w:rPr>
        <w:t xml:space="preserve"> this Agreement and Customer does not have any authority of any kind to bind Company in any respect whatsoever. In any action or proceeding to enforce rights under this Agreement, the prevailing party will be entitled to recover costs and attorneys’ fees. All notices under this Agreement will be in writing and will be deemed to have been duly given when received, if personally delivered; when receipt is electronically confirmed, if transmitted by facsimile or e-mail; the day after it is sent, if sent for next day delivery by recognized overnight delivery service; and upon receipt, if sent by certified or registered mail, return receipt requested. This Agreement shall be governed by the laws of the State of North Carolina without regard to its conflict of law's provisions. The parties shall work together in good faith to issue </w:t>
      </w:r>
      <w:proofErr w:type="gramStart"/>
      <w:r>
        <w:rPr>
          <w:sz w:val="24"/>
          <w:szCs w:val="24"/>
        </w:rPr>
        <w:t>a least</w:t>
      </w:r>
      <w:proofErr w:type="gramEnd"/>
      <w:r>
        <w:rPr>
          <w:sz w:val="24"/>
          <w:szCs w:val="24"/>
        </w:rPr>
        <w:t xml:space="preserve"> one mutually agreed upon press release within 90 days of the Effective Date, and Customer otherwise agrees to reasonably cooperate with Company to serve as a reference account up.</w:t>
      </w:r>
    </w:p>
    <w:tbl>
      <w:tblPr>
        <w:tblStyle w:val="CustomGrid"/>
        <w:tblW w:w="0" w:type="auto"/>
        <w:jc w:val="center"/>
        <w:tblLook w:val="04A0" w:firstRow="1" w:lastRow="0" w:firstColumn="1" w:lastColumn="0" w:noHBand="0" w:noVBand="1"/>
      </w:tblPr>
      <w:tblGrid>
        <w:gridCol w:w="10714"/>
      </w:tblGrid>
      <w:tr w:rsidR="00E95087" w14:paraId="3CFF4EDE" w14:textId="77777777">
        <w:trPr>
          <w:jc w:val="center"/>
        </w:trPr>
        <w:tc>
          <w:tcPr>
            <w:tcW w:w="10714" w:type="dxa"/>
            <w:shd w:val="clear" w:color="auto" w:fill="93CDDC"/>
          </w:tcPr>
          <w:p w14:paraId="4EA8CE4D" w14:textId="77777777" w:rsidR="00E95087" w:rsidRDefault="00000000">
            <w:pPr>
              <w:jc w:val="center"/>
            </w:pPr>
            <w:r>
              <w:rPr>
                <w:b/>
                <w:bCs/>
                <w:sz w:val="24"/>
                <w:szCs w:val="24"/>
                <w:shd w:val="clear" w:color="auto" w:fill="B6DDE8"/>
              </w:rPr>
              <w:lastRenderedPageBreak/>
              <w:t>Exhibit 1- INCLUDED IN MIGRATION</w:t>
            </w:r>
          </w:p>
        </w:tc>
      </w:tr>
    </w:tbl>
    <w:p w14:paraId="29816DE5" w14:textId="77777777" w:rsidR="00E95087" w:rsidRDefault="00E95087">
      <w:pPr>
        <w:spacing w:after="0" w:line="240" w:lineRule="auto"/>
      </w:pPr>
    </w:p>
    <w:p w14:paraId="6561BC76" w14:textId="77777777" w:rsidR="00E95087" w:rsidRDefault="00E95087">
      <w:pPr>
        <w:pStyle w:val="PDParagraphDefault"/>
      </w:pPr>
    </w:p>
    <w:p w14:paraId="7187E5A3" w14:textId="77777777" w:rsidR="00E95087" w:rsidRDefault="00E95087">
      <w:pPr>
        <w:spacing w:after="0" w:line="240" w:lineRule="auto"/>
      </w:pPr>
    </w:p>
    <w:tbl>
      <w:tblPr>
        <w:tblStyle w:val="TableGridWithHeader"/>
        <w:tblW w:w="0" w:type="auto"/>
        <w:jc w:val="center"/>
        <w:tblLook w:val="04A0" w:firstRow="1" w:lastRow="0" w:firstColumn="1" w:lastColumn="0" w:noHBand="0" w:noVBand="1"/>
      </w:tblPr>
      <w:tblGrid>
        <w:gridCol w:w="3557"/>
        <w:gridCol w:w="7141"/>
      </w:tblGrid>
      <w:tr w:rsidR="00E95087" w14:paraId="57B8AB47" w14:textId="77777777" w:rsidTr="00E95087">
        <w:trPr>
          <w:cnfStyle w:val="100000000000" w:firstRow="1" w:lastRow="0" w:firstColumn="0" w:lastColumn="0" w:oddVBand="0" w:evenVBand="0" w:oddHBand="0" w:evenHBand="0" w:firstRowFirstColumn="0" w:firstRowLastColumn="0" w:lastRowFirstColumn="0" w:lastRowLastColumn="0"/>
          <w:jc w:val="center"/>
        </w:trPr>
        <w:tc>
          <w:tcPr>
            <w:tcW w:w="10714" w:type="dxa"/>
            <w:gridSpan w:val="2"/>
          </w:tcPr>
          <w:p w14:paraId="05819834" w14:textId="77777777" w:rsidR="00E95087" w:rsidRDefault="00000000">
            <w:pPr>
              <w:jc w:val="center"/>
            </w:pPr>
            <w:r>
              <w:rPr>
                <w:b w:val="0"/>
                <w:bCs w:val="0"/>
              </w:rPr>
              <w:t xml:space="preserve">INCLUDED IN </w:t>
            </w:r>
            <w:proofErr w:type="gramStart"/>
            <w:r>
              <w:rPr>
                <w:b w:val="0"/>
                <w:bCs w:val="0"/>
              </w:rPr>
              <w:t>BOX TO BOX</w:t>
            </w:r>
            <w:proofErr w:type="gramEnd"/>
            <w:r>
              <w:rPr>
                <w:b w:val="0"/>
                <w:bCs w:val="0"/>
              </w:rPr>
              <w:t xml:space="preserve"> MIGRATION FEATURES</w:t>
            </w:r>
          </w:p>
        </w:tc>
      </w:tr>
      <w:tr w:rsidR="00E95087" w14:paraId="2A9DDD6E" w14:textId="77777777" w:rsidTr="00E95087">
        <w:trPr>
          <w:jc w:val="center"/>
        </w:trPr>
        <w:tc>
          <w:tcPr>
            <w:tcW w:w="3561" w:type="dxa"/>
          </w:tcPr>
          <w:p w14:paraId="628F98F5" w14:textId="77777777" w:rsidR="00E95087" w:rsidRDefault="00000000">
            <w:r>
              <w:rPr>
                <w:b/>
                <w:bCs/>
              </w:rPr>
              <w:t>Data Migration (Files &amp; Folders with structure)</w:t>
            </w:r>
          </w:p>
        </w:tc>
        <w:tc>
          <w:tcPr>
            <w:tcW w:w="7153" w:type="dxa"/>
          </w:tcPr>
          <w:p w14:paraId="39EBEADC" w14:textId="77777777" w:rsidR="00E95087" w:rsidRDefault="00000000">
            <w:proofErr w:type="spellStart"/>
            <w:r>
              <w:t>CloudFuze</w:t>
            </w:r>
            <w:proofErr w:type="spellEnd"/>
            <w:r>
              <w:t xml:space="preserve"> ensures the seamless migration of the data from the source cloud to destination, preserving the accuracy and integrity of the data structure.</w:t>
            </w:r>
          </w:p>
        </w:tc>
      </w:tr>
      <w:tr w:rsidR="00E95087" w14:paraId="4FE02091" w14:textId="77777777" w:rsidTr="00E95087">
        <w:trPr>
          <w:jc w:val="center"/>
        </w:trPr>
        <w:tc>
          <w:tcPr>
            <w:tcW w:w="3561" w:type="dxa"/>
          </w:tcPr>
          <w:p w14:paraId="054480D5" w14:textId="77777777" w:rsidR="00E95087" w:rsidRDefault="00000000">
            <w:r>
              <w:rPr>
                <w:b/>
                <w:bCs/>
              </w:rPr>
              <w:t>Root Folder Permissions</w:t>
            </w:r>
          </w:p>
        </w:tc>
        <w:tc>
          <w:tcPr>
            <w:tcW w:w="7153" w:type="dxa"/>
          </w:tcPr>
          <w:p w14:paraId="300F23E0" w14:textId="77777777" w:rsidR="00E95087" w:rsidRDefault="00000000">
            <w:proofErr w:type="spellStart"/>
            <w:r>
              <w:t>CloudFuze</w:t>
            </w:r>
            <w:proofErr w:type="spellEnd"/>
            <w:r>
              <w:t xml:space="preserve"> preserves all root folder permissions along with access levels.</w:t>
            </w:r>
          </w:p>
        </w:tc>
      </w:tr>
      <w:tr w:rsidR="00E95087" w14:paraId="7F0EFA36" w14:textId="77777777" w:rsidTr="00E95087">
        <w:trPr>
          <w:jc w:val="center"/>
        </w:trPr>
        <w:tc>
          <w:tcPr>
            <w:tcW w:w="3561" w:type="dxa"/>
          </w:tcPr>
          <w:p w14:paraId="644E2C7F" w14:textId="77777777" w:rsidR="00E95087" w:rsidRDefault="00000000">
            <w:r>
              <w:rPr>
                <w:b/>
                <w:bCs/>
              </w:rPr>
              <w:t>Root File Permissions</w:t>
            </w:r>
          </w:p>
        </w:tc>
        <w:tc>
          <w:tcPr>
            <w:tcW w:w="7153" w:type="dxa"/>
          </w:tcPr>
          <w:p w14:paraId="260DEB77" w14:textId="77777777" w:rsidR="00E95087" w:rsidRDefault="00000000">
            <w:proofErr w:type="spellStart"/>
            <w:r>
              <w:t>CloudFuze</w:t>
            </w:r>
            <w:proofErr w:type="spellEnd"/>
            <w:r>
              <w:t xml:space="preserve"> preserves all Root file permissions along with access levels.</w:t>
            </w:r>
          </w:p>
        </w:tc>
      </w:tr>
      <w:tr w:rsidR="00E95087" w14:paraId="1B506C2B" w14:textId="77777777" w:rsidTr="00E95087">
        <w:trPr>
          <w:jc w:val="center"/>
        </w:trPr>
        <w:tc>
          <w:tcPr>
            <w:tcW w:w="3561" w:type="dxa"/>
          </w:tcPr>
          <w:p w14:paraId="7CA1DC7B" w14:textId="77777777" w:rsidR="00E95087" w:rsidRDefault="00000000">
            <w:r>
              <w:rPr>
                <w:b/>
                <w:bCs/>
              </w:rPr>
              <w:t>External Shares</w:t>
            </w:r>
          </w:p>
        </w:tc>
        <w:tc>
          <w:tcPr>
            <w:tcW w:w="7153" w:type="dxa"/>
          </w:tcPr>
          <w:p w14:paraId="6894460E" w14:textId="77777777" w:rsidR="00E95087" w:rsidRDefault="00000000">
            <w:proofErr w:type="spellStart"/>
            <w:r>
              <w:t>CloudFuze</w:t>
            </w:r>
            <w:proofErr w:type="spellEnd"/>
            <w:r>
              <w:t xml:space="preserve"> can migrate external permissions (Files/Folders shared with people of outside organizations) of files/folders to the destination along with access levels.</w:t>
            </w:r>
          </w:p>
        </w:tc>
      </w:tr>
      <w:tr w:rsidR="00E95087" w14:paraId="7253DC67" w14:textId="77777777" w:rsidTr="00E95087">
        <w:trPr>
          <w:jc w:val="center"/>
        </w:trPr>
        <w:tc>
          <w:tcPr>
            <w:tcW w:w="3561" w:type="dxa"/>
          </w:tcPr>
          <w:p w14:paraId="7752625E" w14:textId="77777777" w:rsidR="00E95087" w:rsidRDefault="00000000">
            <w:r>
              <w:rPr>
                <w:b/>
                <w:bCs/>
              </w:rPr>
              <w:t>Metadata</w:t>
            </w:r>
          </w:p>
        </w:tc>
        <w:tc>
          <w:tcPr>
            <w:tcW w:w="7153" w:type="dxa"/>
          </w:tcPr>
          <w:p w14:paraId="2E94AB8F" w14:textId="77777777" w:rsidR="00E95087" w:rsidRDefault="00000000">
            <w:pPr>
              <w:spacing w:before="15" w:line="264" w:lineRule="auto"/>
            </w:pPr>
            <w:r>
              <w:t>Maintaining the original timestamps, including creation and modification dates and times, when transferring data to the</w:t>
            </w:r>
          </w:p>
          <w:p w14:paraId="188646B9" w14:textId="77777777" w:rsidR="00E95087" w:rsidRDefault="00000000">
            <w:r>
              <w:t>destination cloud.</w:t>
            </w:r>
          </w:p>
        </w:tc>
      </w:tr>
      <w:tr w:rsidR="00E95087" w14:paraId="52C44D8D" w14:textId="77777777" w:rsidTr="00E95087">
        <w:trPr>
          <w:jc w:val="center"/>
        </w:trPr>
        <w:tc>
          <w:tcPr>
            <w:tcW w:w="3561" w:type="dxa"/>
          </w:tcPr>
          <w:p w14:paraId="163B5A46" w14:textId="77777777" w:rsidR="00E95087" w:rsidRDefault="00000000">
            <w:r>
              <w:rPr>
                <w:b/>
                <w:bCs/>
              </w:rPr>
              <w:t>Special Characters Replacement</w:t>
            </w:r>
          </w:p>
        </w:tc>
        <w:tc>
          <w:tcPr>
            <w:tcW w:w="7153" w:type="dxa"/>
          </w:tcPr>
          <w:p w14:paraId="7E02F6D5" w14:textId="77777777" w:rsidR="00E95087" w:rsidRDefault="00000000">
            <w:r>
              <w:t>Special characters not supported by the destination cloud will be automatically replaced with underscores (_) or hyphens (-). This ensures that the integrity of the data is maintained during the migration process.</w:t>
            </w:r>
          </w:p>
        </w:tc>
      </w:tr>
      <w:tr w:rsidR="00E95087" w14:paraId="1E1AAE42" w14:textId="77777777" w:rsidTr="00E95087">
        <w:trPr>
          <w:jc w:val="center"/>
        </w:trPr>
        <w:tc>
          <w:tcPr>
            <w:tcW w:w="3561" w:type="dxa"/>
          </w:tcPr>
          <w:p w14:paraId="4FE003F2" w14:textId="77777777" w:rsidR="00E95087" w:rsidRDefault="00000000">
            <w:r>
              <w:rPr>
                <w:b/>
                <w:bCs/>
              </w:rPr>
              <w:t>Long-File/folder path</w:t>
            </w:r>
          </w:p>
        </w:tc>
        <w:tc>
          <w:tcPr>
            <w:tcW w:w="7153" w:type="dxa"/>
          </w:tcPr>
          <w:p w14:paraId="60044011" w14:textId="77777777" w:rsidR="00E95087" w:rsidRDefault="00000000">
            <w:r>
              <w:t>If the destination cloud has a long folder path limitation, the system automatically adjusts the destination's path as per the limitation.</w:t>
            </w:r>
          </w:p>
        </w:tc>
      </w:tr>
    </w:tbl>
    <w:p w14:paraId="009BEAE7" w14:textId="77777777" w:rsidR="00E95087" w:rsidRDefault="00E95087">
      <w:pPr>
        <w:spacing w:after="0" w:line="240" w:lineRule="auto"/>
      </w:pPr>
    </w:p>
    <w:p w14:paraId="788F59FC" w14:textId="77777777" w:rsidR="00E95087" w:rsidRDefault="00E95087">
      <w:pPr>
        <w:pStyle w:val="PDParagraphDefault"/>
        <w:sectPr w:rsidR="00E95087">
          <w:headerReference w:type="default" r:id="rId21"/>
          <w:footerReference w:type="default" r:id="rId22"/>
          <w:pgSz w:w="12240" w:h="15840" w:code="1"/>
          <w:pgMar w:top="979" w:right="763" w:bottom="979" w:left="763" w:header="240" w:footer="240" w:gutter="0"/>
          <w:cols w:space="720"/>
        </w:sectPr>
      </w:pPr>
    </w:p>
    <w:tbl>
      <w:tblPr>
        <w:tblStyle w:val="CustomGrid"/>
        <w:tblW w:w="0" w:type="auto"/>
        <w:jc w:val="center"/>
        <w:tblLook w:val="04A0" w:firstRow="1" w:lastRow="0" w:firstColumn="1" w:lastColumn="0" w:noHBand="0" w:noVBand="1"/>
      </w:tblPr>
      <w:tblGrid>
        <w:gridCol w:w="10714"/>
      </w:tblGrid>
      <w:tr w:rsidR="00E95087" w14:paraId="687E0A17" w14:textId="77777777">
        <w:trPr>
          <w:jc w:val="center"/>
        </w:trPr>
        <w:tc>
          <w:tcPr>
            <w:tcW w:w="10714" w:type="dxa"/>
            <w:shd w:val="clear" w:color="auto" w:fill="93CDDC"/>
          </w:tcPr>
          <w:p w14:paraId="2E7C0FFC" w14:textId="77777777" w:rsidR="00E95087" w:rsidRDefault="00000000">
            <w:pPr>
              <w:jc w:val="center"/>
            </w:pPr>
            <w:r>
              <w:rPr>
                <w:b/>
                <w:bCs/>
                <w:sz w:val="24"/>
                <w:szCs w:val="24"/>
                <w:shd w:val="clear" w:color="auto" w:fill="B6DDE8"/>
              </w:rPr>
              <w:lastRenderedPageBreak/>
              <w:t>Exhibit 2- NOT INCLUDED IN MIGRATION</w:t>
            </w:r>
          </w:p>
        </w:tc>
      </w:tr>
    </w:tbl>
    <w:p w14:paraId="46560280" w14:textId="77777777" w:rsidR="00E95087" w:rsidRDefault="00E95087">
      <w:pPr>
        <w:spacing w:after="0" w:line="240" w:lineRule="auto"/>
      </w:pPr>
    </w:p>
    <w:p w14:paraId="6CAAC2C9" w14:textId="77777777" w:rsidR="00E95087" w:rsidRDefault="00E95087">
      <w:pPr>
        <w:pStyle w:val="PDParagraphDefault"/>
      </w:pPr>
    </w:p>
    <w:p w14:paraId="6DFF9480" w14:textId="77777777" w:rsidR="00E95087" w:rsidRDefault="00E95087">
      <w:pPr>
        <w:spacing w:after="0" w:line="240" w:lineRule="auto"/>
      </w:pPr>
    </w:p>
    <w:p w14:paraId="00F0D988" w14:textId="77777777" w:rsidR="00E95087" w:rsidRDefault="00E95087">
      <w:pPr>
        <w:pStyle w:val="PDParagraphDefault"/>
      </w:pPr>
    </w:p>
    <w:p w14:paraId="32D5E098" w14:textId="77777777" w:rsidR="00E95087" w:rsidRDefault="00E95087">
      <w:pPr>
        <w:spacing w:after="0" w:line="240" w:lineRule="auto"/>
      </w:pPr>
    </w:p>
    <w:tbl>
      <w:tblPr>
        <w:tblStyle w:val="TableGridWithHeader"/>
        <w:tblW w:w="0" w:type="auto"/>
        <w:jc w:val="center"/>
        <w:tblLook w:val="04A0" w:firstRow="1" w:lastRow="0" w:firstColumn="1" w:lastColumn="0" w:noHBand="0" w:noVBand="1"/>
      </w:tblPr>
      <w:tblGrid>
        <w:gridCol w:w="2272"/>
        <w:gridCol w:w="8426"/>
      </w:tblGrid>
      <w:tr w:rsidR="00E95087" w14:paraId="2CF7CA61" w14:textId="77777777" w:rsidTr="00E95087">
        <w:trPr>
          <w:cnfStyle w:val="100000000000" w:firstRow="1" w:lastRow="0" w:firstColumn="0" w:lastColumn="0" w:oddVBand="0" w:evenVBand="0" w:oddHBand="0" w:evenHBand="0" w:firstRowFirstColumn="0" w:firstRowLastColumn="0" w:lastRowFirstColumn="0" w:lastRowLastColumn="0"/>
          <w:jc w:val="center"/>
        </w:trPr>
        <w:tc>
          <w:tcPr>
            <w:tcW w:w="10714" w:type="dxa"/>
            <w:gridSpan w:val="2"/>
          </w:tcPr>
          <w:p w14:paraId="5215E4CF" w14:textId="77777777" w:rsidR="00E95087" w:rsidRDefault="00000000">
            <w:r>
              <w:rPr>
                <w:b w:val="0"/>
                <w:bCs w:val="0"/>
              </w:rPr>
              <w:t xml:space="preserve">NOT INCLUDED IN </w:t>
            </w:r>
            <w:proofErr w:type="gramStart"/>
            <w:r>
              <w:rPr>
                <w:b w:val="0"/>
                <w:bCs w:val="0"/>
              </w:rPr>
              <w:t>BOX TO BOX</w:t>
            </w:r>
            <w:proofErr w:type="gramEnd"/>
            <w:r>
              <w:rPr>
                <w:b w:val="0"/>
                <w:bCs w:val="0"/>
              </w:rPr>
              <w:t xml:space="preserve"> MIGRATION FEATURES</w:t>
            </w:r>
          </w:p>
        </w:tc>
      </w:tr>
      <w:tr w:rsidR="00E95087" w14:paraId="3EA056E7" w14:textId="77777777" w:rsidTr="00E95087">
        <w:trPr>
          <w:jc w:val="center"/>
        </w:trPr>
        <w:tc>
          <w:tcPr>
            <w:tcW w:w="2274" w:type="dxa"/>
          </w:tcPr>
          <w:p w14:paraId="391BC00F" w14:textId="77777777" w:rsidR="00E95087" w:rsidRDefault="00000000">
            <w:r>
              <w:rPr>
                <w:b/>
                <w:bCs/>
              </w:rPr>
              <w:t>Selective Versions</w:t>
            </w:r>
          </w:p>
        </w:tc>
        <w:tc>
          <w:tcPr>
            <w:tcW w:w="8440" w:type="dxa"/>
          </w:tcPr>
          <w:p w14:paraId="78A3CA99" w14:textId="77777777" w:rsidR="00E95087" w:rsidRDefault="00000000">
            <w:r>
              <w:t xml:space="preserve">Migration of selective versions of files from source to destination. If we opt for five, the last five versions </w:t>
            </w:r>
            <w:proofErr w:type="gramStart"/>
            <w:r>
              <w:t>will get</w:t>
            </w:r>
            <w:proofErr w:type="gramEnd"/>
            <w:r>
              <w:t xml:space="preserve"> </w:t>
            </w:r>
            <w:proofErr w:type="gramStart"/>
            <w:r>
              <w:t>migrates</w:t>
            </w:r>
            <w:proofErr w:type="gramEnd"/>
            <w:r>
              <w:t xml:space="preserve"> to the destination.</w:t>
            </w:r>
          </w:p>
        </w:tc>
      </w:tr>
      <w:tr w:rsidR="00E95087" w14:paraId="122D6993" w14:textId="77777777" w:rsidTr="00E95087">
        <w:trPr>
          <w:jc w:val="center"/>
        </w:trPr>
        <w:tc>
          <w:tcPr>
            <w:tcW w:w="2274" w:type="dxa"/>
          </w:tcPr>
          <w:p w14:paraId="2832B78F" w14:textId="77777777" w:rsidR="00E95087" w:rsidRDefault="00000000">
            <w:r>
              <w:rPr>
                <w:b/>
                <w:bCs/>
              </w:rPr>
              <w:t>Box Notes</w:t>
            </w:r>
          </w:p>
        </w:tc>
        <w:tc>
          <w:tcPr>
            <w:tcW w:w="8440" w:type="dxa"/>
          </w:tcPr>
          <w:p w14:paraId="3CB8A20C" w14:textId="77777777" w:rsidR="00E95087" w:rsidRDefault="00000000">
            <w:r>
              <w:t>Migration of Box Notes files in the .DOCX format to the destination cloud.</w:t>
            </w:r>
          </w:p>
        </w:tc>
      </w:tr>
      <w:tr w:rsidR="00E95087" w14:paraId="673AF76F" w14:textId="77777777" w:rsidTr="00E95087">
        <w:trPr>
          <w:jc w:val="center"/>
        </w:trPr>
        <w:tc>
          <w:tcPr>
            <w:tcW w:w="2274" w:type="dxa"/>
          </w:tcPr>
          <w:p w14:paraId="7337DD41" w14:textId="77777777" w:rsidR="00E95087" w:rsidRDefault="00000000">
            <w:r>
              <w:rPr>
                <w:b/>
                <w:bCs/>
              </w:rPr>
              <w:t>Embedded Links</w:t>
            </w:r>
          </w:p>
        </w:tc>
        <w:tc>
          <w:tcPr>
            <w:tcW w:w="8440" w:type="dxa"/>
          </w:tcPr>
          <w:p w14:paraId="412FF0F0" w14:textId="77777777" w:rsidR="00E95087" w:rsidRDefault="00000000">
            <w:r>
              <w:t>The system retains the addresses of links present within a file, which point to other files in the cloud. These links' addresses will be transformed into appropriate destination formats during Migration.</w:t>
            </w:r>
          </w:p>
        </w:tc>
      </w:tr>
      <w:tr w:rsidR="00E95087" w14:paraId="79BE9EC8" w14:textId="77777777" w:rsidTr="00E95087">
        <w:trPr>
          <w:jc w:val="center"/>
        </w:trPr>
        <w:tc>
          <w:tcPr>
            <w:tcW w:w="2274" w:type="dxa"/>
          </w:tcPr>
          <w:p w14:paraId="5C334BC4" w14:textId="77777777" w:rsidR="00E95087" w:rsidRDefault="00000000">
            <w:r>
              <w:rPr>
                <w:b/>
                <w:bCs/>
              </w:rPr>
              <w:t>Inner File Permissions</w:t>
            </w:r>
          </w:p>
        </w:tc>
        <w:tc>
          <w:tcPr>
            <w:tcW w:w="8440" w:type="dxa"/>
          </w:tcPr>
          <w:p w14:paraId="36EE945E" w14:textId="77777777" w:rsidR="00E95087" w:rsidRDefault="00000000">
            <w:proofErr w:type="spellStart"/>
            <w:r>
              <w:t>CloudFuze</w:t>
            </w:r>
            <w:proofErr w:type="spellEnd"/>
            <w:r>
              <w:t xml:space="preserve"> preserves all inner file permissions along with access levels.</w:t>
            </w:r>
          </w:p>
        </w:tc>
      </w:tr>
      <w:tr w:rsidR="00E95087" w14:paraId="43B19E08" w14:textId="77777777" w:rsidTr="00E95087">
        <w:trPr>
          <w:jc w:val="center"/>
        </w:trPr>
        <w:tc>
          <w:tcPr>
            <w:tcW w:w="2274" w:type="dxa"/>
          </w:tcPr>
          <w:p w14:paraId="20DE472F" w14:textId="77777777" w:rsidR="00E95087" w:rsidRDefault="00000000">
            <w:r>
              <w:rPr>
                <w:b/>
                <w:bCs/>
              </w:rPr>
              <w:t>Folder Display</w:t>
            </w:r>
          </w:p>
        </w:tc>
        <w:tc>
          <w:tcPr>
            <w:tcW w:w="8440" w:type="dxa"/>
          </w:tcPr>
          <w:p w14:paraId="0A5D988A" w14:textId="77777777" w:rsidR="00E95087" w:rsidRDefault="00000000">
            <w:r>
              <w:t xml:space="preserve">An option to map source and destination users through a visual selection of folders in the </w:t>
            </w:r>
            <w:proofErr w:type="spellStart"/>
            <w:r>
              <w:t>CloudFuze</w:t>
            </w:r>
            <w:proofErr w:type="spellEnd"/>
            <w:r>
              <w:t xml:space="preserve"> webapp.</w:t>
            </w:r>
          </w:p>
        </w:tc>
      </w:tr>
      <w:tr w:rsidR="00E95087" w14:paraId="16D1979D" w14:textId="77777777" w:rsidTr="00E95087">
        <w:trPr>
          <w:jc w:val="center"/>
        </w:trPr>
        <w:tc>
          <w:tcPr>
            <w:tcW w:w="2274" w:type="dxa"/>
          </w:tcPr>
          <w:p w14:paraId="10085FB7" w14:textId="77777777" w:rsidR="00E95087" w:rsidRDefault="00000000">
            <w:r>
              <w:rPr>
                <w:b/>
                <w:bCs/>
              </w:rPr>
              <w:t>Sub Folder Permissions</w:t>
            </w:r>
          </w:p>
        </w:tc>
        <w:tc>
          <w:tcPr>
            <w:tcW w:w="8440" w:type="dxa"/>
          </w:tcPr>
          <w:p w14:paraId="2C4CBBE9" w14:textId="77777777" w:rsidR="00E95087" w:rsidRDefault="00000000">
            <w:proofErr w:type="spellStart"/>
            <w:r>
              <w:t>CloudFuze</w:t>
            </w:r>
            <w:proofErr w:type="spellEnd"/>
            <w:r>
              <w:t xml:space="preserve"> preserves all subfolder permissions along with access levels.</w:t>
            </w:r>
          </w:p>
        </w:tc>
      </w:tr>
      <w:tr w:rsidR="00E95087" w14:paraId="10CE1199" w14:textId="77777777" w:rsidTr="00E95087">
        <w:trPr>
          <w:jc w:val="center"/>
        </w:trPr>
        <w:tc>
          <w:tcPr>
            <w:tcW w:w="2274" w:type="dxa"/>
          </w:tcPr>
          <w:p w14:paraId="01B21DD5" w14:textId="77777777" w:rsidR="00E95087" w:rsidRDefault="00000000">
            <w:r>
              <w:rPr>
                <w:b/>
                <w:bCs/>
              </w:rPr>
              <w:t>In-Line Comments</w:t>
            </w:r>
          </w:p>
        </w:tc>
        <w:tc>
          <w:tcPr>
            <w:tcW w:w="8440" w:type="dxa"/>
          </w:tcPr>
          <w:p w14:paraId="292F25E9" w14:textId="77777777" w:rsidR="00E95087" w:rsidRDefault="00000000">
            <w:r>
              <w:t>Inline file comments of the box will be migrated to the destination cloud. All the file comments will preserve in the CSV formatted file in the destination.</w:t>
            </w:r>
          </w:p>
        </w:tc>
      </w:tr>
      <w:tr w:rsidR="00E95087" w14:paraId="3BD81255" w14:textId="77777777" w:rsidTr="00E95087">
        <w:trPr>
          <w:jc w:val="center"/>
        </w:trPr>
        <w:tc>
          <w:tcPr>
            <w:tcW w:w="2274" w:type="dxa"/>
          </w:tcPr>
          <w:p w14:paraId="4C85DCAB" w14:textId="77777777" w:rsidR="00E95087" w:rsidRDefault="00000000">
            <w:r>
              <w:rPr>
                <w:b/>
                <w:bCs/>
              </w:rPr>
              <w:t>Suppressing email notifications</w:t>
            </w:r>
          </w:p>
        </w:tc>
        <w:tc>
          <w:tcPr>
            <w:tcW w:w="8440" w:type="dxa"/>
          </w:tcPr>
          <w:p w14:paraId="466F6DE7" w14:textId="77777777" w:rsidR="00E95087" w:rsidRDefault="00000000">
            <w:r>
              <w:t>The system will automatically prevent the generation of email notifications for collaborations on folders/files originating from the destination cloud.</w:t>
            </w:r>
          </w:p>
        </w:tc>
      </w:tr>
    </w:tbl>
    <w:p w14:paraId="6B44116E" w14:textId="77777777" w:rsidR="00E95087" w:rsidRDefault="00E95087">
      <w:pPr>
        <w:spacing w:after="0" w:line="240" w:lineRule="auto"/>
      </w:pPr>
    </w:p>
    <w:p w14:paraId="2D5D9EE6" w14:textId="77777777" w:rsidR="00E95087" w:rsidRDefault="00E95087">
      <w:pPr>
        <w:pStyle w:val="PDParagraphDefault"/>
      </w:pPr>
    </w:p>
    <w:sectPr w:rsidR="00E95087">
      <w:headerReference w:type="default" r:id="rId23"/>
      <w:footerReference w:type="default" r:id="rId24"/>
      <w:pgSz w:w="12240" w:h="15840" w:code="1"/>
      <w:pgMar w:top="979" w:right="763" w:bottom="979" w:left="763" w:header="240" w:footer="2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7838EE" w14:textId="77777777" w:rsidR="00797CEA" w:rsidRDefault="00797CEA">
      <w:pPr>
        <w:spacing w:after="0" w:line="240" w:lineRule="auto"/>
      </w:pPr>
      <w:r>
        <w:separator/>
      </w:r>
    </w:p>
  </w:endnote>
  <w:endnote w:type="continuationSeparator" w:id="0">
    <w:p w14:paraId="6E20E944" w14:textId="77777777" w:rsidR="00797CEA" w:rsidRDefault="00797C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F91C37" w14:textId="77777777" w:rsidR="00E95087" w:rsidRDefault="00000000">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2EBC5880" w14:textId="77777777" w:rsidR="00E95087" w:rsidRDefault="00000000">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0A9BFD45" w14:textId="77777777" w:rsidR="00E95087" w:rsidRDefault="00E95087">
    <w:pPr>
      <w:pStyle w:val="PDFooter"/>
      <w:jc w:val="center"/>
    </w:pPr>
  </w:p>
  <w:p w14:paraId="1D500095" w14:textId="77777777" w:rsidR="00E95087" w:rsidRDefault="00E95087">
    <w:pPr>
      <w:pStyle w:val="PD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668215" w14:textId="77777777" w:rsidR="00E95087" w:rsidRDefault="00000000">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3F995292" w14:textId="77777777" w:rsidR="00E95087" w:rsidRDefault="00000000">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780176F0" w14:textId="77777777" w:rsidR="00E95087" w:rsidRDefault="00E95087">
    <w:pPr>
      <w:pStyle w:val="PDFooter"/>
      <w:jc w:val="center"/>
    </w:pPr>
  </w:p>
  <w:p w14:paraId="6B3CD576" w14:textId="77777777" w:rsidR="00E95087" w:rsidRDefault="00E95087">
    <w:pPr>
      <w:pStyle w:val="PD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BD5FE8" w14:textId="77777777" w:rsidR="00E95087" w:rsidRDefault="00000000">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0614FBA9" w14:textId="77777777" w:rsidR="00E95087" w:rsidRDefault="00000000">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6E073498" w14:textId="77777777" w:rsidR="00E95087" w:rsidRDefault="00E95087">
    <w:pPr>
      <w:pStyle w:val="PDFooter"/>
      <w:jc w:val="center"/>
    </w:pPr>
  </w:p>
  <w:p w14:paraId="25799FE2" w14:textId="77777777" w:rsidR="00E95087" w:rsidRDefault="00E95087">
    <w:pPr>
      <w:pStyle w:val="PD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A50BEF" w14:textId="77777777" w:rsidR="00E95087" w:rsidRDefault="00000000">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5BC7BCD8" w14:textId="77777777" w:rsidR="00E95087" w:rsidRDefault="00000000">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18A48F53" w14:textId="77777777" w:rsidR="00E95087" w:rsidRDefault="00E95087">
    <w:pPr>
      <w:pStyle w:val="PDFooter"/>
      <w:jc w:val="center"/>
    </w:pPr>
  </w:p>
  <w:p w14:paraId="7C1B295B" w14:textId="77777777" w:rsidR="00E95087" w:rsidRDefault="00E95087">
    <w:pPr>
      <w:pStyle w:val="PDFooter"/>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E52DF5" w14:textId="77777777" w:rsidR="00E95087" w:rsidRDefault="00000000">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3F20D1B7" w14:textId="77777777" w:rsidR="00E95087" w:rsidRDefault="00000000">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691A3EC8" w14:textId="77777777" w:rsidR="00E95087" w:rsidRDefault="00E95087">
    <w:pPr>
      <w:pStyle w:val="PDFooter"/>
      <w:jc w:val="center"/>
    </w:pPr>
  </w:p>
  <w:p w14:paraId="2EE76EAD" w14:textId="77777777" w:rsidR="00E95087" w:rsidRDefault="00E95087">
    <w:pPr>
      <w:pStyle w:val="PDFooter"/>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F46279" w14:textId="77777777" w:rsidR="00E95087" w:rsidRDefault="00000000">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207291D4" w14:textId="77777777" w:rsidR="00E95087" w:rsidRDefault="00000000">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66512BA2" w14:textId="77777777" w:rsidR="00E95087" w:rsidRDefault="00E95087">
    <w:pPr>
      <w:pStyle w:val="PDFooter"/>
      <w:jc w:val="center"/>
    </w:pPr>
  </w:p>
  <w:p w14:paraId="5303D9D7" w14:textId="77777777" w:rsidR="00E95087" w:rsidRDefault="00E95087">
    <w:pPr>
      <w:pStyle w:val="PDFooter"/>
      <w:jc w:val="cen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C4C805" w14:textId="77777777" w:rsidR="00E95087" w:rsidRDefault="00000000">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413A4494" w14:textId="77777777" w:rsidR="00E95087" w:rsidRDefault="00000000">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7365B6A8" w14:textId="77777777" w:rsidR="00E95087" w:rsidRDefault="00E95087">
    <w:pPr>
      <w:pStyle w:val="PDFooter"/>
      <w:jc w:val="center"/>
    </w:pPr>
  </w:p>
  <w:p w14:paraId="201D4385" w14:textId="77777777" w:rsidR="00E95087" w:rsidRDefault="00E95087">
    <w:pPr>
      <w:pStyle w:val="PDFooter"/>
      <w:jc w:val="cen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3F4BE0" w14:textId="77777777" w:rsidR="00E95087" w:rsidRDefault="00000000">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0F4EB4B5" w14:textId="77777777" w:rsidR="00E95087" w:rsidRDefault="00000000">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59773F8C" w14:textId="77777777" w:rsidR="00E95087" w:rsidRDefault="00E95087">
    <w:pPr>
      <w:pStyle w:val="PDFooter"/>
      <w:jc w:val="center"/>
    </w:pPr>
  </w:p>
  <w:p w14:paraId="4ECDB5C0" w14:textId="77777777" w:rsidR="00E95087" w:rsidRDefault="00E95087">
    <w:pPr>
      <w:pStyle w:val="PDFooter"/>
      <w:jc w:val="cen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0E1088" w14:textId="77777777" w:rsidR="00E95087" w:rsidRDefault="00000000">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769D0267" w14:textId="77777777" w:rsidR="00E95087" w:rsidRDefault="00000000">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007210D3" w14:textId="77777777" w:rsidR="00E95087" w:rsidRDefault="00E95087">
    <w:pPr>
      <w:pStyle w:val="PDFooter"/>
      <w:jc w:val="center"/>
    </w:pPr>
  </w:p>
  <w:p w14:paraId="32FC153E" w14:textId="77777777" w:rsidR="00E95087" w:rsidRDefault="00E95087">
    <w:pPr>
      <w:pStyle w:val="PD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0783E6" w14:textId="77777777" w:rsidR="00797CEA" w:rsidRDefault="00797CEA">
      <w:pPr>
        <w:spacing w:after="0" w:line="240" w:lineRule="auto"/>
      </w:pPr>
      <w:r>
        <w:separator/>
      </w:r>
    </w:p>
  </w:footnote>
  <w:footnote w:type="continuationSeparator" w:id="0">
    <w:p w14:paraId="1E903520" w14:textId="77777777" w:rsidR="00797CEA" w:rsidRDefault="00797C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DA03AA" w14:textId="77777777" w:rsidR="00E95087" w:rsidRDefault="00E95087">
    <w:pPr>
      <w:pStyle w:val="PDHeader"/>
    </w:pPr>
  </w:p>
  <w:p w14:paraId="1DCB77B6" w14:textId="77777777" w:rsidR="00E95087" w:rsidRDefault="00E95087">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E95087" w14:paraId="4ADD1E2F" w14:textId="77777777">
      <w:trPr>
        <w:jc w:val="center"/>
      </w:trPr>
      <w:tc>
        <w:tcPr>
          <w:tcW w:w="2741" w:type="dxa"/>
        </w:tcPr>
        <w:p w14:paraId="21BC4AA0" w14:textId="77777777" w:rsidR="00E95087" w:rsidRDefault="00000000">
          <w:pPr>
            <w:jc w:val="center"/>
          </w:pPr>
          <w:r>
            <w:rPr>
              <w:noProof/>
            </w:rPr>
            <w:drawing>
              <wp:inline distT="0" distB="0" distL="0" distR="0" wp14:anchorId="476A0784" wp14:editId="49AF3D63">
                <wp:extent cx="1066800" cy="1066800"/>
                <wp:effectExtent l="0" t="0" r="0" b="0"/>
                <wp:docPr id="1869733535" name="Picture 18697335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4F8796DE" w14:textId="77777777" w:rsidR="00E95087" w:rsidRDefault="00E95087">
          <w:pPr>
            <w:pStyle w:val="PDHeader"/>
          </w:pPr>
        </w:p>
      </w:tc>
      <w:tc>
        <w:tcPr>
          <w:tcW w:w="3732" w:type="dxa"/>
        </w:tcPr>
        <w:p w14:paraId="1FB3AC13" w14:textId="77777777" w:rsidR="00E95087" w:rsidRDefault="00000000">
          <w:pPr>
            <w:jc w:val="center"/>
          </w:pPr>
          <w:r>
            <w:rPr>
              <w:noProof/>
            </w:rPr>
            <w:drawing>
              <wp:inline distT="0" distB="0" distL="0" distR="0" wp14:anchorId="62D2ECCF" wp14:editId="50D3A5FA">
                <wp:extent cx="1638300" cy="600075"/>
                <wp:effectExtent l="0" t="0" r="0" b="0"/>
                <wp:docPr id="1722528641" name="Picture 17225286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F95CFC" w14:textId="77777777" w:rsidR="00E95087" w:rsidRDefault="00E95087">
    <w:pPr>
      <w:pStyle w:val="PDHeader"/>
    </w:pPr>
  </w:p>
  <w:p w14:paraId="5C711898" w14:textId="77777777" w:rsidR="00E95087" w:rsidRDefault="00E95087">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E95087" w14:paraId="7ACE956D" w14:textId="77777777">
      <w:trPr>
        <w:jc w:val="center"/>
      </w:trPr>
      <w:tc>
        <w:tcPr>
          <w:tcW w:w="2741" w:type="dxa"/>
        </w:tcPr>
        <w:p w14:paraId="79C97261" w14:textId="77777777" w:rsidR="00E95087" w:rsidRDefault="00000000">
          <w:pPr>
            <w:jc w:val="center"/>
          </w:pPr>
          <w:r>
            <w:rPr>
              <w:noProof/>
            </w:rPr>
            <w:drawing>
              <wp:inline distT="0" distB="0" distL="0" distR="0" wp14:anchorId="62934D6C" wp14:editId="480E0DC3">
                <wp:extent cx="1066800" cy="1066800"/>
                <wp:effectExtent l="0" t="0" r="0" b="0"/>
                <wp:docPr id="1808231268" name="Picture 1808231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4035FA69" w14:textId="77777777" w:rsidR="00E95087" w:rsidRDefault="00E95087">
          <w:pPr>
            <w:pStyle w:val="PDHeader"/>
          </w:pPr>
        </w:p>
      </w:tc>
      <w:tc>
        <w:tcPr>
          <w:tcW w:w="3732" w:type="dxa"/>
        </w:tcPr>
        <w:p w14:paraId="71D45BB1" w14:textId="77777777" w:rsidR="00E95087" w:rsidRDefault="00000000">
          <w:pPr>
            <w:jc w:val="center"/>
          </w:pPr>
          <w:r>
            <w:rPr>
              <w:noProof/>
            </w:rPr>
            <w:drawing>
              <wp:inline distT="0" distB="0" distL="0" distR="0" wp14:anchorId="5E32D066" wp14:editId="5E71BBBC">
                <wp:extent cx="1638300" cy="600075"/>
                <wp:effectExtent l="0" t="0" r="0" b="0"/>
                <wp:docPr id="1817455470" name="Picture 1817455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05565C" w14:textId="77777777" w:rsidR="00E95087" w:rsidRDefault="00E95087">
    <w:pPr>
      <w:pStyle w:val="PDHeader"/>
    </w:pPr>
  </w:p>
  <w:p w14:paraId="09CEB6A1" w14:textId="77777777" w:rsidR="00E95087" w:rsidRDefault="00E95087">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E95087" w14:paraId="353D7A71" w14:textId="77777777">
      <w:trPr>
        <w:jc w:val="center"/>
      </w:trPr>
      <w:tc>
        <w:tcPr>
          <w:tcW w:w="2741" w:type="dxa"/>
        </w:tcPr>
        <w:p w14:paraId="5A410299" w14:textId="77777777" w:rsidR="00E95087" w:rsidRDefault="00000000">
          <w:pPr>
            <w:jc w:val="center"/>
          </w:pPr>
          <w:r>
            <w:rPr>
              <w:noProof/>
            </w:rPr>
            <w:drawing>
              <wp:inline distT="0" distB="0" distL="0" distR="0" wp14:anchorId="4C3BFD9A" wp14:editId="347CE2C6">
                <wp:extent cx="1066800" cy="1066800"/>
                <wp:effectExtent l="0" t="0" r="0" b="0"/>
                <wp:docPr id="184458357" name="Picture 184458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0B0D85B2" w14:textId="77777777" w:rsidR="00E95087" w:rsidRDefault="00E95087">
          <w:pPr>
            <w:pStyle w:val="PDHeader"/>
          </w:pPr>
        </w:p>
      </w:tc>
      <w:tc>
        <w:tcPr>
          <w:tcW w:w="3732" w:type="dxa"/>
        </w:tcPr>
        <w:p w14:paraId="20CEB689" w14:textId="77777777" w:rsidR="00E95087" w:rsidRDefault="00000000">
          <w:pPr>
            <w:jc w:val="center"/>
          </w:pPr>
          <w:r>
            <w:rPr>
              <w:noProof/>
            </w:rPr>
            <w:drawing>
              <wp:inline distT="0" distB="0" distL="0" distR="0" wp14:anchorId="36149A00" wp14:editId="4F64C432">
                <wp:extent cx="1638300" cy="600075"/>
                <wp:effectExtent l="0" t="0" r="0" b="0"/>
                <wp:docPr id="415774596" name="Picture 4157745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260D61" w14:textId="77777777" w:rsidR="00E95087" w:rsidRDefault="00E95087">
    <w:pPr>
      <w:pStyle w:val="PDHeader"/>
    </w:pPr>
  </w:p>
  <w:p w14:paraId="6BDC1F5F" w14:textId="77777777" w:rsidR="00E95087" w:rsidRDefault="00E95087">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E95087" w14:paraId="2B07FEEA" w14:textId="77777777">
      <w:trPr>
        <w:jc w:val="center"/>
      </w:trPr>
      <w:tc>
        <w:tcPr>
          <w:tcW w:w="2741" w:type="dxa"/>
        </w:tcPr>
        <w:p w14:paraId="76AC773E" w14:textId="77777777" w:rsidR="00E95087" w:rsidRDefault="00000000">
          <w:pPr>
            <w:jc w:val="center"/>
          </w:pPr>
          <w:r>
            <w:rPr>
              <w:noProof/>
            </w:rPr>
            <w:drawing>
              <wp:inline distT="0" distB="0" distL="0" distR="0" wp14:anchorId="67C795F7" wp14:editId="6ED122D5">
                <wp:extent cx="1066800" cy="1066800"/>
                <wp:effectExtent l="0" t="0" r="0" b="0"/>
                <wp:docPr id="1862304359" name="Picture 1862304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51678FEA" w14:textId="77777777" w:rsidR="00E95087" w:rsidRDefault="00E95087">
          <w:pPr>
            <w:pStyle w:val="PDHeader"/>
          </w:pPr>
        </w:p>
      </w:tc>
      <w:tc>
        <w:tcPr>
          <w:tcW w:w="3732" w:type="dxa"/>
        </w:tcPr>
        <w:p w14:paraId="0D08F0BB" w14:textId="77777777" w:rsidR="00E95087" w:rsidRDefault="00000000">
          <w:pPr>
            <w:jc w:val="center"/>
          </w:pPr>
          <w:r>
            <w:rPr>
              <w:noProof/>
            </w:rPr>
            <w:drawing>
              <wp:inline distT="0" distB="0" distL="0" distR="0" wp14:anchorId="68323A1D" wp14:editId="69EC6ABC">
                <wp:extent cx="1638300" cy="600075"/>
                <wp:effectExtent l="0" t="0" r="0" b="0"/>
                <wp:docPr id="1809524204" name="Picture 1809524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B096F2" w14:textId="77777777" w:rsidR="00E95087" w:rsidRDefault="00E95087">
    <w:pPr>
      <w:pStyle w:val="PDHeader"/>
    </w:pPr>
  </w:p>
  <w:p w14:paraId="579BC76F" w14:textId="77777777" w:rsidR="00E95087" w:rsidRDefault="00E95087">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E95087" w14:paraId="518C36CB" w14:textId="77777777">
      <w:trPr>
        <w:jc w:val="center"/>
      </w:trPr>
      <w:tc>
        <w:tcPr>
          <w:tcW w:w="2741" w:type="dxa"/>
        </w:tcPr>
        <w:p w14:paraId="0E3EE18B" w14:textId="77777777" w:rsidR="00E95087" w:rsidRDefault="00000000">
          <w:pPr>
            <w:jc w:val="center"/>
          </w:pPr>
          <w:r>
            <w:rPr>
              <w:noProof/>
            </w:rPr>
            <w:drawing>
              <wp:inline distT="0" distB="0" distL="0" distR="0" wp14:anchorId="2DC7A655" wp14:editId="5F44E444">
                <wp:extent cx="1066800" cy="1066800"/>
                <wp:effectExtent l="0" t="0" r="0" b="0"/>
                <wp:docPr id="313996883" name="Picture 3139968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1D5F3A69" w14:textId="77777777" w:rsidR="00E95087" w:rsidRDefault="00E95087">
          <w:pPr>
            <w:pStyle w:val="PDHeader"/>
          </w:pPr>
        </w:p>
      </w:tc>
      <w:tc>
        <w:tcPr>
          <w:tcW w:w="3732" w:type="dxa"/>
        </w:tcPr>
        <w:p w14:paraId="6950885D" w14:textId="77777777" w:rsidR="00E95087" w:rsidRDefault="00000000">
          <w:pPr>
            <w:jc w:val="center"/>
          </w:pPr>
          <w:r>
            <w:rPr>
              <w:noProof/>
            </w:rPr>
            <w:drawing>
              <wp:inline distT="0" distB="0" distL="0" distR="0" wp14:anchorId="70F5F94A" wp14:editId="27697E00">
                <wp:extent cx="1638300" cy="600075"/>
                <wp:effectExtent l="0" t="0" r="0" b="0"/>
                <wp:docPr id="1704245062" name="Picture 17042450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FA3B39" w14:textId="77777777" w:rsidR="00E95087" w:rsidRDefault="00E95087">
    <w:pPr>
      <w:pStyle w:val="PDHeader"/>
    </w:pPr>
  </w:p>
  <w:p w14:paraId="32BEEA2D" w14:textId="77777777" w:rsidR="00E95087" w:rsidRDefault="00E95087">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E95087" w14:paraId="01C6B9A3" w14:textId="77777777">
      <w:trPr>
        <w:jc w:val="center"/>
      </w:trPr>
      <w:tc>
        <w:tcPr>
          <w:tcW w:w="2741" w:type="dxa"/>
        </w:tcPr>
        <w:p w14:paraId="612A8C8C" w14:textId="77777777" w:rsidR="00E95087" w:rsidRDefault="00000000">
          <w:pPr>
            <w:jc w:val="center"/>
          </w:pPr>
          <w:r>
            <w:rPr>
              <w:noProof/>
            </w:rPr>
            <w:drawing>
              <wp:inline distT="0" distB="0" distL="0" distR="0" wp14:anchorId="1513920E" wp14:editId="2AD6E493">
                <wp:extent cx="1066800" cy="1066800"/>
                <wp:effectExtent l="0" t="0" r="0" b="0"/>
                <wp:docPr id="1777713992" name="Picture 17777139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385ECCA6" w14:textId="77777777" w:rsidR="00E95087" w:rsidRDefault="00E95087">
          <w:pPr>
            <w:pStyle w:val="PDHeader"/>
          </w:pPr>
        </w:p>
      </w:tc>
      <w:tc>
        <w:tcPr>
          <w:tcW w:w="3732" w:type="dxa"/>
        </w:tcPr>
        <w:p w14:paraId="27DDC476" w14:textId="77777777" w:rsidR="00E95087" w:rsidRDefault="00000000">
          <w:pPr>
            <w:jc w:val="center"/>
          </w:pPr>
          <w:r>
            <w:rPr>
              <w:noProof/>
            </w:rPr>
            <w:drawing>
              <wp:inline distT="0" distB="0" distL="0" distR="0" wp14:anchorId="110BABCE" wp14:editId="07CAAD7E">
                <wp:extent cx="1638300" cy="600075"/>
                <wp:effectExtent l="0" t="0" r="0" b="0"/>
                <wp:docPr id="1214052947" name="Picture 12140529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5917B1" w14:textId="77777777" w:rsidR="00E95087" w:rsidRDefault="00E95087">
    <w:pPr>
      <w:pStyle w:val="PDHeader"/>
    </w:pPr>
  </w:p>
  <w:p w14:paraId="2CEE98D3" w14:textId="77777777" w:rsidR="00E95087" w:rsidRDefault="00E95087">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E95087" w14:paraId="57454416" w14:textId="77777777">
      <w:trPr>
        <w:jc w:val="center"/>
      </w:trPr>
      <w:tc>
        <w:tcPr>
          <w:tcW w:w="2741" w:type="dxa"/>
        </w:tcPr>
        <w:p w14:paraId="5869A0FB" w14:textId="77777777" w:rsidR="00E95087" w:rsidRDefault="00000000">
          <w:pPr>
            <w:jc w:val="center"/>
          </w:pPr>
          <w:r>
            <w:rPr>
              <w:noProof/>
            </w:rPr>
            <w:drawing>
              <wp:inline distT="0" distB="0" distL="0" distR="0" wp14:anchorId="056E8255" wp14:editId="7B8ABC42">
                <wp:extent cx="1066800" cy="1066800"/>
                <wp:effectExtent l="0" t="0" r="0" b="0"/>
                <wp:docPr id="906617497" name="Picture 906617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67519E37" w14:textId="77777777" w:rsidR="00E95087" w:rsidRDefault="00E95087">
          <w:pPr>
            <w:pStyle w:val="PDHeader"/>
          </w:pPr>
        </w:p>
      </w:tc>
      <w:tc>
        <w:tcPr>
          <w:tcW w:w="3732" w:type="dxa"/>
        </w:tcPr>
        <w:p w14:paraId="412F8670" w14:textId="77777777" w:rsidR="00E95087" w:rsidRDefault="00000000">
          <w:pPr>
            <w:jc w:val="center"/>
          </w:pPr>
          <w:r>
            <w:rPr>
              <w:noProof/>
            </w:rPr>
            <w:drawing>
              <wp:inline distT="0" distB="0" distL="0" distR="0" wp14:anchorId="146537D3" wp14:editId="0A1B5945">
                <wp:extent cx="1638300" cy="600075"/>
                <wp:effectExtent l="0" t="0" r="0" b="0"/>
                <wp:docPr id="1085078498" name="Picture 10850784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CF503F" w14:textId="77777777" w:rsidR="00E95087" w:rsidRDefault="00E95087">
    <w:pPr>
      <w:pStyle w:val="PDHeader"/>
    </w:pPr>
  </w:p>
  <w:p w14:paraId="58464EE3" w14:textId="77777777" w:rsidR="00E95087" w:rsidRDefault="00E95087">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E95087" w14:paraId="0D404A40" w14:textId="77777777">
      <w:trPr>
        <w:jc w:val="center"/>
      </w:trPr>
      <w:tc>
        <w:tcPr>
          <w:tcW w:w="2741" w:type="dxa"/>
        </w:tcPr>
        <w:p w14:paraId="1C4D37AE" w14:textId="77777777" w:rsidR="00E95087" w:rsidRDefault="00000000">
          <w:pPr>
            <w:jc w:val="center"/>
          </w:pPr>
          <w:r>
            <w:rPr>
              <w:noProof/>
            </w:rPr>
            <w:drawing>
              <wp:inline distT="0" distB="0" distL="0" distR="0" wp14:anchorId="563C67B5" wp14:editId="66637B12">
                <wp:extent cx="1066800" cy="1066800"/>
                <wp:effectExtent l="0" t="0" r="0" b="0"/>
                <wp:docPr id="1811305815" name="Picture 18113058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595DC030" w14:textId="77777777" w:rsidR="00E95087" w:rsidRDefault="00E95087">
          <w:pPr>
            <w:pStyle w:val="PDHeader"/>
          </w:pPr>
        </w:p>
      </w:tc>
      <w:tc>
        <w:tcPr>
          <w:tcW w:w="3732" w:type="dxa"/>
        </w:tcPr>
        <w:p w14:paraId="7CA2D131" w14:textId="77777777" w:rsidR="00E95087" w:rsidRDefault="00000000">
          <w:pPr>
            <w:jc w:val="center"/>
          </w:pPr>
          <w:r>
            <w:rPr>
              <w:noProof/>
            </w:rPr>
            <w:drawing>
              <wp:inline distT="0" distB="0" distL="0" distR="0" wp14:anchorId="11754619" wp14:editId="5B0ED76A">
                <wp:extent cx="1638300" cy="600075"/>
                <wp:effectExtent l="0" t="0" r="0" b="0"/>
                <wp:docPr id="2007002489" name="Picture 20070024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5F2E42" w14:textId="77777777" w:rsidR="00E95087" w:rsidRDefault="00E95087">
    <w:pPr>
      <w:pStyle w:val="PDHeader"/>
    </w:pPr>
  </w:p>
  <w:p w14:paraId="0E7E84D4" w14:textId="77777777" w:rsidR="00E95087" w:rsidRDefault="00E95087">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E95087" w14:paraId="38018C7F" w14:textId="77777777">
      <w:trPr>
        <w:jc w:val="center"/>
      </w:trPr>
      <w:tc>
        <w:tcPr>
          <w:tcW w:w="2741" w:type="dxa"/>
        </w:tcPr>
        <w:p w14:paraId="26BA6D64" w14:textId="77777777" w:rsidR="00E95087" w:rsidRDefault="00000000">
          <w:pPr>
            <w:jc w:val="center"/>
          </w:pPr>
          <w:r>
            <w:rPr>
              <w:noProof/>
            </w:rPr>
            <w:drawing>
              <wp:inline distT="0" distB="0" distL="0" distR="0" wp14:anchorId="636AEF66" wp14:editId="186EF97E">
                <wp:extent cx="1066800" cy="1066800"/>
                <wp:effectExtent l="0" t="0" r="0" b="0"/>
                <wp:docPr id="603075516" name="Picture 6030755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59036DE4" w14:textId="77777777" w:rsidR="00E95087" w:rsidRDefault="00E95087">
          <w:pPr>
            <w:pStyle w:val="PDHeader"/>
          </w:pPr>
        </w:p>
      </w:tc>
      <w:tc>
        <w:tcPr>
          <w:tcW w:w="3732" w:type="dxa"/>
        </w:tcPr>
        <w:p w14:paraId="739BB87D" w14:textId="77777777" w:rsidR="00E95087" w:rsidRDefault="00000000">
          <w:pPr>
            <w:jc w:val="center"/>
          </w:pPr>
          <w:r>
            <w:rPr>
              <w:noProof/>
            </w:rPr>
            <w:drawing>
              <wp:inline distT="0" distB="0" distL="0" distR="0" wp14:anchorId="74661DA7" wp14:editId="0C8C896E">
                <wp:extent cx="1638300" cy="600075"/>
                <wp:effectExtent l="0" t="0" r="0" b="0"/>
                <wp:docPr id="350791712" name="Picture 3507917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6344F8"/>
    <w:multiLevelType w:val="hybridMultilevel"/>
    <w:tmpl w:val="326816B4"/>
    <w:lvl w:ilvl="0" w:tplc="4AB8CB78">
      <w:start w:val="1"/>
      <w:numFmt w:val="bullet"/>
      <w:lvlText w:val="●"/>
      <w:lvlJc w:val="left"/>
      <w:pPr>
        <w:ind w:left="720" w:hanging="360"/>
      </w:pPr>
      <w:rPr>
        <w:rFonts w:ascii="Arial" w:hAnsi="Arial" w:hint="default"/>
      </w:rPr>
    </w:lvl>
    <w:lvl w:ilvl="1" w:tplc="5E9AB8B0">
      <w:numFmt w:val="decimal"/>
      <w:lvlText w:val=""/>
      <w:lvlJc w:val="left"/>
    </w:lvl>
    <w:lvl w:ilvl="2" w:tplc="B51EEF8A">
      <w:numFmt w:val="decimal"/>
      <w:lvlText w:val=""/>
      <w:lvlJc w:val="left"/>
    </w:lvl>
    <w:lvl w:ilvl="3" w:tplc="3F46D926">
      <w:numFmt w:val="decimal"/>
      <w:lvlText w:val=""/>
      <w:lvlJc w:val="left"/>
    </w:lvl>
    <w:lvl w:ilvl="4" w:tplc="11EA91E8">
      <w:numFmt w:val="decimal"/>
      <w:lvlText w:val=""/>
      <w:lvlJc w:val="left"/>
    </w:lvl>
    <w:lvl w:ilvl="5" w:tplc="083C4154">
      <w:numFmt w:val="decimal"/>
      <w:lvlText w:val=""/>
      <w:lvlJc w:val="left"/>
    </w:lvl>
    <w:lvl w:ilvl="6" w:tplc="C81EA934">
      <w:numFmt w:val="decimal"/>
      <w:lvlText w:val=""/>
      <w:lvlJc w:val="left"/>
    </w:lvl>
    <w:lvl w:ilvl="7" w:tplc="E35CBE32">
      <w:numFmt w:val="decimal"/>
      <w:lvlText w:val=""/>
      <w:lvlJc w:val="left"/>
    </w:lvl>
    <w:lvl w:ilvl="8" w:tplc="0D04BFD4">
      <w:numFmt w:val="decimal"/>
      <w:lvlText w:val=""/>
      <w:lvlJc w:val="left"/>
    </w:lvl>
  </w:abstractNum>
  <w:abstractNum w:abstractNumId="1" w15:restartNumberingAfterBreak="0">
    <w:nsid w:val="16892FB7"/>
    <w:multiLevelType w:val="hybridMultilevel"/>
    <w:tmpl w:val="5A4EB9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FCE68B1"/>
    <w:multiLevelType w:val="hybridMultilevel"/>
    <w:tmpl w:val="356E0FDC"/>
    <w:lvl w:ilvl="0" w:tplc="DA86C3C8">
      <w:start w:val="1"/>
      <w:numFmt w:val="bullet"/>
      <w:lvlText w:val="●"/>
      <w:lvlJc w:val="left"/>
      <w:pPr>
        <w:ind w:left="720" w:hanging="360"/>
      </w:pPr>
      <w:rPr>
        <w:rFonts w:ascii="Arial" w:hAnsi="Arial" w:hint="default"/>
      </w:rPr>
    </w:lvl>
    <w:lvl w:ilvl="1" w:tplc="743C8A50">
      <w:numFmt w:val="decimal"/>
      <w:lvlText w:val=""/>
      <w:lvlJc w:val="left"/>
    </w:lvl>
    <w:lvl w:ilvl="2" w:tplc="8940C974">
      <w:numFmt w:val="decimal"/>
      <w:lvlText w:val=""/>
      <w:lvlJc w:val="left"/>
    </w:lvl>
    <w:lvl w:ilvl="3" w:tplc="099ABD7A">
      <w:numFmt w:val="decimal"/>
      <w:lvlText w:val=""/>
      <w:lvlJc w:val="left"/>
    </w:lvl>
    <w:lvl w:ilvl="4" w:tplc="7528FA98">
      <w:numFmt w:val="decimal"/>
      <w:lvlText w:val=""/>
      <w:lvlJc w:val="left"/>
    </w:lvl>
    <w:lvl w:ilvl="5" w:tplc="282A3994">
      <w:numFmt w:val="decimal"/>
      <w:lvlText w:val=""/>
      <w:lvlJc w:val="left"/>
    </w:lvl>
    <w:lvl w:ilvl="6" w:tplc="6652DCB4">
      <w:numFmt w:val="decimal"/>
      <w:lvlText w:val=""/>
      <w:lvlJc w:val="left"/>
    </w:lvl>
    <w:lvl w:ilvl="7" w:tplc="642A196E">
      <w:numFmt w:val="decimal"/>
      <w:lvlText w:val=""/>
      <w:lvlJc w:val="left"/>
    </w:lvl>
    <w:lvl w:ilvl="8" w:tplc="DA185440">
      <w:numFmt w:val="decimal"/>
      <w:lvlText w:val=""/>
      <w:lvlJc w:val="left"/>
    </w:lvl>
  </w:abstractNum>
  <w:abstractNum w:abstractNumId="3" w15:restartNumberingAfterBreak="0">
    <w:nsid w:val="54D64FAE"/>
    <w:multiLevelType w:val="hybridMultilevel"/>
    <w:tmpl w:val="F69664A4"/>
    <w:lvl w:ilvl="0" w:tplc="624A26D0">
      <w:start w:val="1"/>
      <w:numFmt w:val="bullet"/>
      <w:lvlText w:val="●"/>
      <w:lvlJc w:val="left"/>
      <w:pPr>
        <w:ind w:left="720" w:hanging="360"/>
      </w:pPr>
      <w:rPr>
        <w:rFonts w:ascii="Arial" w:hAnsi="Arial" w:hint="default"/>
      </w:rPr>
    </w:lvl>
    <w:lvl w:ilvl="1" w:tplc="54F498C6">
      <w:numFmt w:val="decimal"/>
      <w:lvlText w:val=""/>
      <w:lvlJc w:val="left"/>
    </w:lvl>
    <w:lvl w:ilvl="2" w:tplc="87DEE79E">
      <w:numFmt w:val="decimal"/>
      <w:lvlText w:val=""/>
      <w:lvlJc w:val="left"/>
    </w:lvl>
    <w:lvl w:ilvl="3" w:tplc="26329346">
      <w:numFmt w:val="decimal"/>
      <w:lvlText w:val=""/>
      <w:lvlJc w:val="left"/>
    </w:lvl>
    <w:lvl w:ilvl="4" w:tplc="754A0D9C">
      <w:numFmt w:val="decimal"/>
      <w:lvlText w:val=""/>
      <w:lvlJc w:val="left"/>
    </w:lvl>
    <w:lvl w:ilvl="5" w:tplc="83168888">
      <w:numFmt w:val="decimal"/>
      <w:lvlText w:val=""/>
      <w:lvlJc w:val="left"/>
    </w:lvl>
    <w:lvl w:ilvl="6" w:tplc="4412D420">
      <w:numFmt w:val="decimal"/>
      <w:lvlText w:val=""/>
      <w:lvlJc w:val="left"/>
    </w:lvl>
    <w:lvl w:ilvl="7" w:tplc="4B22DCAC">
      <w:numFmt w:val="decimal"/>
      <w:lvlText w:val=""/>
      <w:lvlJc w:val="left"/>
    </w:lvl>
    <w:lvl w:ilvl="8" w:tplc="6C0696B0">
      <w:numFmt w:val="decimal"/>
      <w:lvlText w:val=""/>
      <w:lvlJc w:val="left"/>
    </w:lvl>
  </w:abstractNum>
  <w:abstractNum w:abstractNumId="4" w15:restartNumberingAfterBreak="0">
    <w:nsid w:val="7019362E"/>
    <w:multiLevelType w:val="hybridMultilevel"/>
    <w:tmpl w:val="81F8734C"/>
    <w:lvl w:ilvl="0" w:tplc="8E6EA37C">
      <w:start w:val="1"/>
      <w:numFmt w:val="bullet"/>
      <w:lvlText w:val="●"/>
      <w:lvlJc w:val="left"/>
      <w:pPr>
        <w:ind w:left="720" w:hanging="360"/>
      </w:pPr>
      <w:rPr>
        <w:rFonts w:ascii="Arial" w:hAnsi="Arial" w:hint="default"/>
      </w:rPr>
    </w:lvl>
    <w:lvl w:ilvl="1" w:tplc="6478B9C6">
      <w:numFmt w:val="decimal"/>
      <w:lvlText w:val=""/>
      <w:lvlJc w:val="left"/>
    </w:lvl>
    <w:lvl w:ilvl="2" w:tplc="53A8A7FE">
      <w:numFmt w:val="decimal"/>
      <w:lvlText w:val=""/>
      <w:lvlJc w:val="left"/>
    </w:lvl>
    <w:lvl w:ilvl="3" w:tplc="3B989798">
      <w:numFmt w:val="decimal"/>
      <w:lvlText w:val=""/>
      <w:lvlJc w:val="left"/>
    </w:lvl>
    <w:lvl w:ilvl="4" w:tplc="33244162">
      <w:numFmt w:val="decimal"/>
      <w:lvlText w:val=""/>
      <w:lvlJc w:val="left"/>
    </w:lvl>
    <w:lvl w:ilvl="5" w:tplc="A6661E70">
      <w:numFmt w:val="decimal"/>
      <w:lvlText w:val=""/>
      <w:lvlJc w:val="left"/>
    </w:lvl>
    <w:lvl w:ilvl="6" w:tplc="1B643B4A">
      <w:numFmt w:val="decimal"/>
      <w:lvlText w:val=""/>
      <w:lvlJc w:val="left"/>
    </w:lvl>
    <w:lvl w:ilvl="7" w:tplc="0ED67CBC">
      <w:numFmt w:val="decimal"/>
      <w:lvlText w:val=""/>
      <w:lvlJc w:val="left"/>
    </w:lvl>
    <w:lvl w:ilvl="8" w:tplc="CD56E054">
      <w:numFmt w:val="decimal"/>
      <w:lvlText w:val=""/>
      <w:lvlJc w:val="left"/>
    </w:lvl>
  </w:abstractNum>
  <w:abstractNum w:abstractNumId="5" w15:restartNumberingAfterBreak="0">
    <w:nsid w:val="74E253E3"/>
    <w:multiLevelType w:val="hybridMultilevel"/>
    <w:tmpl w:val="E10C1BAE"/>
    <w:lvl w:ilvl="0" w:tplc="267CADEE">
      <w:start w:val="1"/>
      <w:numFmt w:val="bullet"/>
      <w:lvlText w:val="●"/>
      <w:lvlJc w:val="left"/>
      <w:pPr>
        <w:ind w:left="720" w:hanging="360"/>
      </w:pPr>
      <w:rPr>
        <w:rFonts w:ascii="Arial" w:hAnsi="Arial" w:hint="default"/>
      </w:rPr>
    </w:lvl>
    <w:lvl w:ilvl="1" w:tplc="EE7A5FD0">
      <w:numFmt w:val="decimal"/>
      <w:lvlText w:val=""/>
      <w:lvlJc w:val="left"/>
    </w:lvl>
    <w:lvl w:ilvl="2" w:tplc="46EAEE56">
      <w:numFmt w:val="decimal"/>
      <w:lvlText w:val=""/>
      <w:lvlJc w:val="left"/>
    </w:lvl>
    <w:lvl w:ilvl="3" w:tplc="EC0AD09E">
      <w:numFmt w:val="decimal"/>
      <w:lvlText w:val=""/>
      <w:lvlJc w:val="left"/>
    </w:lvl>
    <w:lvl w:ilvl="4" w:tplc="D6C8596E">
      <w:numFmt w:val="decimal"/>
      <w:lvlText w:val=""/>
      <w:lvlJc w:val="left"/>
    </w:lvl>
    <w:lvl w:ilvl="5" w:tplc="51743C70">
      <w:numFmt w:val="decimal"/>
      <w:lvlText w:val=""/>
      <w:lvlJc w:val="left"/>
    </w:lvl>
    <w:lvl w:ilvl="6" w:tplc="13309796">
      <w:numFmt w:val="decimal"/>
      <w:lvlText w:val=""/>
      <w:lvlJc w:val="left"/>
    </w:lvl>
    <w:lvl w:ilvl="7" w:tplc="F89AAD2E">
      <w:numFmt w:val="decimal"/>
      <w:lvlText w:val=""/>
      <w:lvlJc w:val="left"/>
    </w:lvl>
    <w:lvl w:ilvl="8" w:tplc="48F8A8DC">
      <w:numFmt w:val="decimal"/>
      <w:lvlText w:val=""/>
      <w:lvlJc w:val="left"/>
    </w:lvl>
  </w:abstractNum>
  <w:abstractNum w:abstractNumId="6" w15:restartNumberingAfterBreak="0">
    <w:nsid w:val="7E706046"/>
    <w:multiLevelType w:val="hybridMultilevel"/>
    <w:tmpl w:val="336E8F2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084061859">
    <w:abstractNumId w:val="6"/>
  </w:num>
  <w:num w:numId="2" w16cid:durableId="1365903815">
    <w:abstractNumId w:val="1"/>
  </w:num>
  <w:num w:numId="3" w16cid:durableId="742988306">
    <w:abstractNumId w:val="3"/>
  </w:num>
  <w:num w:numId="4" w16cid:durableId="1082532404">
    <w:abstractNumId w:val="4"/>
  </w:num>
  <w:num w:numId="5" w16cid:durableId="1858038035">
    <w:abstractNumId w:val="2"/>
  </w:num>
  <w:num w:numId="6" w16cid:durableId="1249342777">
    <w:abstractNumId w:val="5"/>
  </w:num>
  <w:num w:numId="7" w16cid:durableId="164732294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Tharun P">
    <w15:presenceInfo w15:providerId="AD" w15:userId="S::Tharun.Pothi@cloudfuze.com::91a36e57-8c48-4161-85a7-f656dbaf2d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087"/>
    <w:rsid w:val="0001568E"/>
    <w:rsid w:val="00100773"/>
    <w:rsid w:val="002B64E4"/>
    <w:rsid w:val="00487962"/>
    <w:rsid w:val="00797CEA"/>
    <w:rsid w:val="00B42209"/>
    <w:rsid w:val="00C73ABA"/>
    <w:rsid w:val="00DF30EB"/>
    <w:rsid w:val="00E950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5733D"/>
  <w15:docId w15:val="{1648AEB8-8E5C-47FD-93FB-524CA07C7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unhideWhenUsed="1"/>
    <w:lsdException w:name="Intense Emphasis" w:semiHidden="1" w:unhideWhenUsed="1"/>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3277"/>
  </w:style>
  <w:style w:type="paragraph" w:styleId="Heading1">
    <w:name w:val="heading 1"/>
    <w:basedOn w:val="PDHeadingDefault"/>
    <w:next w:val="Normal"/>
    <w:link w:val="Heading1Char"/>
    <w:uiPriority w:val="9"/>
    <w:qFormat/>
    <w:rsid w:val="00841CD9"/>
    <w:pPr>
      <w:keepNext/>
      <w:keepLines/>
      <w:spacing w:before="480"/>
      <w:outlineLvl w:val="0"/>
    </w:pPr>
    <w:rPr>
      <w:sz w:val="45"/>
      <w:szCs w:val="45"/>
    </w:rPr>
  </w:style>
  <w:style w:type="paragraph" w:styleId="Heading2">
    <w:name w:val="heading 2"/>
    <w:basedOn w:val="PDHeadingDefault"/>
    <w:next w:val="Normal"/>
    <w:link w:val="Heading2Char"/>
    <w:uiPriority w:val="9"/>
    <w:unhideWhenUsed/>
    <w:qFormat/>
    <w:rsid w:val="00841CD9"/>
    <w:pPr>
      <w:keepNext/>
      <w:keepLines/>
      <w:spacing w:before="200"/>
      <w:outlineLvl w:val="1"/>
    </w:pPr>
    <w:rPr>
      <w:sz w:val="36"/>
      <w:szCs w:val="36"/>
    </w:rPr>
  </w:style>
  <w:style w:type="paragraph" w:styleId="Heading3">
    <w:name w:val="heading 3"/>
    <w:basedOn w:val="PDHeadingDefault"/>
    <w:next w:val="Normal"/>
    <w:link w:val="Heading3Char"/>
    <w:uiPriority w:val="9"/>
    <w:unhideWhenUsed/>
    <w:qFormat/>
    <w:rsid w:val="00841CD9"/>
    <w:pPr>
      <w:keepNext/>
      <w:keepLines/>
      <w:spacing w:before="200"/>
      <w:outlineLvl w:val="2"/>
    </w:pPr>
    <w:rPr>
      <w:sz w:val="30"/>
      <w:szCs w:val="30"/>
    </w:rPr>
  </w:style>
  <w:style w:type="paragraph" w:styleId="Heading4">
    <w:name w:val="heading 4"/>
    <w:basedOn w:val="PDHeadingDefault"/>
    <w:next w:val="Normal"/>
    <w:link w:val="Heading4Char"/>
    <w:uiPriority w:val="9"/>
    <w:unhideWhenUsed/>
    <w:qFormat/>
    <w:rsid w:val="00841CD9"/>
    <w:pPr>
      <w:keepNext/>
      <w:keepLines/>
      <w:spacing w:before="200"/>
      <w:outlineLvl w:val="3"/>
    </w:pPr>
    <w:rPr>
      <w:color w:val="666666"/>
      <w:sz w:val="27"/>
      <w:szCs w:val="27"/>
    </w:rPr>
  </w:style>
  <w:style w:type="paragraph" w:styleId="Heading5">
    <w:name w:val="heading 5"/>
    <w:basedOn w:val="PDHeadingDefault"/>
    <w:next w:val="Normal"/>
    <w:link w:val="Heading5Char"/>
    <w:uiPriority w:val="9"/>
    <w:unhideWhenUsed/>
    <w:qFormat/>
    <w:rsid w:val="00841CD9"/>
    <w:pPr>
      <w:keepNext/>
      <w:keepLines/>
      <w:spacing w:before="200"/>
      <w:outlineLvl w:val="4"/>
    </w:pPr>
    <w:rPr>
      <w:color w:val="66666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customStyle="1" w:styleId="HeaderChar">
    <w:name w:val="Header Char"/>
    <w:basedOn w:val="DefaultParagraphFont"/>
    <w:link w:val="Header"/>
    <w:uiPriority w:val="99"/>
    <w:rsid w:val="00841CD9"/>
  </w:style>
  <w:style w:type="character" w:customStyle="1" w:styleId="Heading1Char">
    <w:name w:val="Heading 1 Char"/>
    <w:basedOn w:val="DefaultParagraphFont"/>
    <w:link w:val="Heading1"/>
    <w:uiPriority w:val="9"/>
    <w:rsid w:val="00841CD9"/>
    <w:rPr>
      <w:rFonts w:asciiTheme="majorHAnsi" w:eastAsiaTheme="majorEastAsia" w:hAnsiTheme="majorHAnsi" w:cstheme="majorBidi"/>
      <w:b/>
      <w:bCs/>
      <w:color w:val="0F4761" w:themeColor="accent1" w:themeShade="BF"/>
      <w:sz w:val="28"/>
      <w:szCs w:val="28"/>
    </w:rPr>
  </w:style>
  <w:style w:type="character" w:customStyle="1" w:styleId="Heading2Char">
    <w:name w:val="Heading 2 Char"/>
    <w:basedOn w:val="DefaultParagraphFont"/>
    <w:link w:val="Heading2"/>
    <w:uiPriority w:val="9"/>
    <w:rsid w:val="00841CD9"/>
    <w:rPr>
      <w:rFonts w:asciiTheme="majorHAnsi" w:eastAsiaTheme="majorEastAsia" w:hAnsiTheme="majorHAnsi" w:cstheme="majorBidi"/>
      <w:b/>
      <w:bCs/>
      <w:color w:val="156082" w:themeColor="accent1"/>
      <w:sz w:val="26"/>
      <w:szCs w:val="26"/>
    </w:rPr>
  </w:style>
  <w:style w:type="character" w:customStyle="1" w:styleId="Heading3Char">
    <w:name w:val="Heading 3 Char"/>
    <w:basedOn w:val="DefaultParagraphFont"/>
    <w:link w:val="Heading3"/>
    <w:uiPriority w:val="9"/>
    <w:rsid w:val="00841CD9"/>
    <w:rPr>
      <w:rFonts w:asciiTheme="majorHAnsi" w:eastAsiaTheme="majorEastAsia" w:hAnsiTheme="majorHAnsi" w:cstheme="majorBidi"/>
      <w:b/>
      <w:bCs/>
      <w:color w:val="156082" w:themeColor="accent1"/>
    </w:rPr>
  </w:style>
  <w:style w:type="character" w:customStyle="1" w:styleId="Heading4Char">
    <w:name w:val="Heading 4 Char"/>
    <w:basedOn w:val="DefaultParagraphFont"/>
    <w:link w:val="Heading4"/>
    <w:uiPriority w:val="9"/>
    <w:rsid w:val="00841CD9"/>
    <w:rPr>
      <w:rFonts w:asciiTheme="majorHAnsi" w:eastAsiaTheme="majorEastAsia" w:hAnsiTheme="majorHAnsi" w:cstheme="majorBidi"/>
      <w:b/>
      <w:bCs/>
      <w:i/>
      <w:iCs/>
      <w:color w:val="156082"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eastAsiaTheme="majorEastAsia" w:hAnsiTheme="majorHAnsi" w:cstheme="majorBidi"/>
      <w:i/>
      <w:iCs/>
      <w:color w:val="156082" w:themeColor="accent1"/>
      <w:spacing w:val="15"/>
      <w:sz w:val="24"/>
      <w:szCs w:val="24"/>
    </w:rPr>
  </w:style>
  <w:style w:type="character" w:customStyle="1" w:styleId="SubtitleChar">
    <w:name w:val="Subtitle Char"/>
    <w:basedOn w:val="DefaultParagraphFont"/>
    <w:link w:val="Subtitle"/>
    <w:uiPriority w:val="11"/>
    <w:rsid w:val="00841CD9"/>
    <w:rPr>
      <w:rFonts w:asciiTheme="majorHAnsi" w:eastAsiaTheme="majorEastAsia" w:hAnsiTheme="majorHAnsi" w:cstheme="majorBidi"/>
      <w:i/>
      <w:iCs/>
      <w:color w:val="156082" w:themeColor="accent1"/>
      <w:spacing w:val="15"/>
      <w:sz w:val="24"/>
      <w:szCs w:val="24"/>
    </w:rPr>
  </w:style>
  <w:style w:type="paragraph" w:styleId="Title">
    <w:name w:val="Title"/>
    <w:basedOn w:val="Normal"/>
    <w:next w:val="Normal"/>
    <w:link w:val="TitleChar"/>
    <w:uiPriority w:val="10"/>
    <w:qFormat/>
    <w:rsid w:val="00841CD9"/>
    <w:pPr>
      <w:pBdr>
        <w:bottom w:val="single" w:sz="8" w:space="4" w:color="156082" w:themeColor="accent1"/>
      </w:pBdr>
      <w:spacing w:after="300"/>
      <w:contextualSpacing/>
    </w:pPr>
    <w:rPr>
      <w:rFonts w:asciiTheme="majorHAnsi" w:eastAsiaTheme="majorEastAsia" w:hAnsiTheme="majorHAnsi" w:cstheme="majorBidi"/>
      <w:color w:val="0A1D30" w:themeColor="text2" w:themeShade="BF"/>
      <w:spacing w:val="5"/>
      <w:kern w:val="28"/>
      <w:sz w:val="52"/>
      <w:szCs w:val="52"/>
    </w:rPr>
  </w:style>
  <w:style w:type="character" w:customStyle="1" w:styleId="TitleChar">
    <w:name w:val="Title Char"/>
    <w:basedOn w:val="DefaultParagraphFont"/>
    <w:link w:val="Title"/>
    <w:uiPriority w:val="10"/>
    <w:rsid w:val="00841CD9"/>
    <w:rPr>
      <w:rFonts w:asciiTheme="majorHAnsi" w:eastAsiaTheme="majorEastAsia" w:hAnsiTheme="majorHAnsi" w:cstheme="majorBidi"/>
      <w:color w:val="0A1D30" w:themeColor="text2" w:themeShade="BF"/>
      <w:spacing w:val="5"/>
      <w:kern w:val="28"/>
      <w:sz w:val="52"/>
      <w:szCs w:val="52"/>
    </w:rPr>
  </w:style>
  <w:style w:type="character" w:styleId="Emphasis">
    <w:name w:val="Emphasis"/>
    <w:basedOn w:val="DefaultParagraphFont"/>
    <w:uiPriority w:val="20"/>
    <w:qFormat/>
    <w:rsid w:val="00D1197D"/>
    <w:rPr>
      <w:i/>
      <w:iCs/>
    </w:rPr>
  </w:style>
  <w:style w:type="paragraph" w:styleId="Caption">
    <w:name w:val="caption"/>
    <w:basedOn w:val="Normal"/>
    <w:next w:val="Normal"/>
    <w:uiPriority w:val="35"/>
    <w:semiHidden/>
    <w:unhideWhenUsed/>
    <w:qFormat/>
    <w:rsid w:val="007109C0"/>
    <w:pPr>
      <w:spacing w:line="240" w:lineRule="auto"/>
    </w:pPr>
    <w:rPr>
      <w:b/>
      <w:bCs/>
      <w:color w:val="156082" w:themeColor="accent1"/>
      <w:sz w:val="18"/>
      <w:szCs w:val="18"/>
    </w:rPr>
  </w:style>
  <w:style w:type="paragraph" w:customStyle="1" w:styleId="BasePDHeaderFooter">
    <w:name w:val="BasePDHeaderFooter"/>
    <w:basedOn w:val="Normal"/>
    <w:uiPriority w:val="99"/>
    <w:pPr>
      <w:spacing w:after="0" w:line="360" w:lineRule="auto"/>
    </w:pPr>
    <w:rPr>
      <w:rFonts w:ascii="Arial" w:hAnsi="Arial" w:cs="Arial"/>
      <w:color w:val="000000"/>
      <w:sz w:val="17"/>
      <w:szCs w:val="17"/>
    </w:rPr>
  </w:style>
  <w:style w:type="paragraph" w:customStyle="1" w:styleId="PDHeader">
    <w:name w:val="PDHeader"/>
    <w:basedOn w:val="BasePDHeaderFooter"/>
    <w:uiPriority w:val="99"/>
  </w:style>
  <w:style w:type="paragraph" w:customStyle="1" w:styleId="PDFooter">
    <w:name w:val="PDFooter"/>
    <w:basedOn w:val="BasePDHeaderFooter"/>
    <w:uiPriority w:val="99"/>
  </w:style>
  <w:style w:type="paragraph" w:customStyle="1" w:styleId="PDHeadingDefault">
    <w:name w:val="PDHeadingDefault"/>
    <w:basedOn w:val="Normal"/>
    <w:uiPriority w:val="99"/>
    <w:pPr>
      <w:spacing w:line="300" w:lineRule="auto"/>
    </w:pPr>
    <w:rPr>
      <w:rFonts w:ascii="Arial" w:hAnsi="Arial" w:cs="Arial"/>
      <w:b/>
      <w:bCs/>
      <w:color w:val="000000"/>
    </w:rPr>
  </w:style>
  <w:style w:type="character" w:customStyle="1" w:styleId="Heading5Char">
    <w:name w:val="Heading 5 Char"/>
    <w:link w:val="Heading5"/>
    <w:uiPriority w:val="9"/>
    <w:rsid w:val="00841CD9"/>
    <w:rPr>
      <w:rFonts w:asciiTheme="majorHAnsi" w:eastAsiaTheme="majorEastAsia" w:hAnsiTheme="majorHAnsi" w:cstheme="majorBidi"/>
      <w:b/>
      <w:bCs/>
      <w:i/>
      <w:iCs/>
      <w:color w:val="156082" w:themeColor="accent1"/>
    </w:rPr>
  </w:style>
  <w:style w:type="character" w:styleId="Hyperlink">
    <w:name w:val="Hyperlink"/>
    <w:basedOn w:val="DefaultParagraphFont"/>
    <w:uiPriority w:val="99"/>
    <w:unhideWhenUsed/>
    <w:rPr>
      <w:b w:val="0"/>
      <w:bCs w:val="0"/>
      <w:i w:val="0"/>
      <w:iCs w:val="0"/>
      <w:color w:val="1B58C5"/>
      <w:u w:val="single"/>
    </w:rPr>
  </w:style>
  <w:style w:type="table" w:customStyle="1" w:styleId="PDPricingTableMain">
    <w:name w:val="PDPricingTableMain"/>
    <w:uiPriority w:val="99"/>
    <w:pPr>
      <w:spacing w:after="0" w:line="360" w:lineRule="auto"/>
      <w:ind w:left="60" w:right="60"/>
    </w:pPr>
    <w:rPr>
      <w:rFonts w:ascii="Arial" w:hAnsi="Arial" w:cs="Arial"/>
      <w:color w:val="000000"/>
      <w:sz w:val="20"/>
      <w:szCs w:val="20"/>
      <w:lang w:val="en-IN" w:eastAsia="en-IN"/>
    </w:rPr>
    <w:tblPr>
      <w:tblStyleRowBandSize w:val="1"/>
      <w:tblBorders>
        <w:top w:val="single" w:sz="6" w:space="0" w:color="666666"/>
        <w:left w:val="single" w:sz="6" w:space="0" w:color="666666"/>
        <w:bottom w:val="single" w:sz="6" w:space="0" w:color="666666"/>
        <w:right w:val="single" w:sz="6" w:space="0" w:color="666666"/>
        <w:insideH w:val="single" w:sz="6" w:space="0" w:color="666666"/>
        <w:insideV w:val="single" w:sz="6" w:space="0" w:color="666666"/>
      </w:tblBorders>
      <w:tblCellMar>
        <w:top w:w="0" w:type="dxa"/>
        <w:left w:w="0" w:type="dxa"/>
        <w:bottom w:w="0" w:type="dxa"/>
        <w:right w:w="0" w:type="dxa"/>
      </w:tblCellMar>
    </w:tblPr>
    <w:tcPr>
      <w:tcMar>
        <w:top w:w="60" w:type="dxa"/>
        <w:bottom w:w="60" w:type="dxa"/>
      </w:tcMar>
    </w:tcPr>
  </w:style>
  <w:style w:type="table" w:customStyle="1" w:styleId="PDPricingTableTotal">
    <w:name w:val="PDPricingTableTotal"/>
    <w:uiPriority w:val="99"/>
    <w:pPr>
      <w:spacing w:after="0" w:line="360" w:lineRule="auto"/>
    </w:pPr>
    <w:rPr>
      <w:rFonts w:ascii="Arial" w:hAnsi="Arial" w:cs="Arial"/>
      <w:color w:val="000000"/>
      <w:sz w:val="20"/>
      <w:szCs w:val="20"/>
    </w:rPr>
    <w:tblPr>
      <w:tblCellMar>
        <w:top w:w="0" w:type="dxa"/>
        <w:left w:w="0" w:type="dxa"/>
        <w:bottom w:w="0" w:type="dxa"/>
        <w:right w:w="0" w:type="dxa"/>
      </w:tblCellMar>
    </w:tblPr>
  </w:style>
  <w:style w:type="table" w:styleId="TableGrid">
    <w:name w:val="Table Grid"/>
    <w:basedOn w:val="TableNormal"/>
    <w:uiPriority w:val="59"/>
    <w:pPr>
      <w:spacing w:after="0" w:line="300" w:lineRule="auto"/>
      <w:ind w:left="60" w:right="60"/>
    </w:pPr>
    <w:rPr>
      <w:rFonts w:ascii="Arial" w:hAnsi="Arial" w:cs="Arial"/>
      <w:color w:val="000000"/>
      <w:sz w:val="20"/>
      <w:szCs w:val="20"/>
    </w:rPr>
    <w:tblPr>
      <w:tblStyleRowBandSize w:val="1"/>
      <w:tblBorders>
        <w:top w:val="single" w:sz="6" w:space="0" w:color="666666"/>
        <w:left w:val="single" w:sz="6" w:space="0" w:color="666666"/>
        <w:bottom w:val="single" w:sz="6" w:space="0" w:color="666666"/>
        <w:right w:val="single" w:sz="6" w:space="0" w:color="666666"/>
        <w:insideH w:val="single" w:sz="6" w:space="0" w:color="666666"/>
        <w:insideV w:val="single" w:sz="6" w:space="0" w:color="666666"/>
      </w:tblBorders>
    </w:tblPr>
    <w:tcPr>
      <w:tcMar>
        <w:top w:w="60" w:type="dxa"/>
        <w:bottom w:w="60" w:type="dxa"/>
      </w:tcMar>
    </w:tcPr>
  </w:style>
  <w:style w:type="table" w:customStyle="1" w:styleId="TableGridWithHeader">
    <w:name w:val="TableGridWithHeader"/>
    <w:basedOn w:val="TableNormal"/>
    <w:uiPriority w:val="59"/>
    <w:pPr>
      <w:spacing w:after="0" w:line="300" w:lineRule="auto"/>
      <w:ind w:left="60" w:right="60"/>
    </w:pPr>
    <w:rPr>
      <w:rFonts w:ascii="Arial" w:hAnsi="Arial" w:cs="Arial"/>
      <w:color w:val="000000"/>
      <w:sz w:val="20"/>
      <w:szCs w:val="20"/>
    </w:rPr>
    <w:tblPr>
      <w:tblStyleRowBandSize w:val="1"/>
      <w:tblBorders>
        <w:top w:val="single" w:sz="6" w:space="0" w:color="666666"/>
        <w:left w:val="single" w:sz="6" w:space="0" w:color="666666"/>
        <w:bottom w:val="single" w:sz="6" w:space="0" w:color="666666"/>
        <w:right w:val="single" w:sz="6" w:space="0" w:color="666666"/>
        <w:insideH w:val="single" w:sz="6" w:space="0" w:color="666666"/>
        <w:insideV w:val="single" w:sz="6" w:space="0" w:color="666666"/>
      </w:tblBorders>
    </w:tblPr>
    <w:tcPr>
      <w:tcMar>
        <w:top w:w="60" w:type="dxa"/>
        <w:bottom w:w="60" w:type="dxa"/>
      </w:tcMar>
    </w:tcPr>
    <w:tblStylePr w:type="firstRow">
      <w:pPr>
        <w:spacing w:before="0" w:after="0" w:line="300" w:lineRule="auto"/>
        <w:jc w:val="left"/>
      </w:pPr>
      <w:rPr>
        <w:rFonts w:ascii="Arial" w:hAnsi="Arial" w:cs="Arial"/>
        <w:b/>
        <w:bCs/>
        <w:i w:val="0"/>
        <w:iCs w:val="0"/>
        <w:caps w:val="0"/>
        <w:color w:val="000000"/>
        <w:sz w:val="21"/>
        <w:szCs w:val="21"/>
        <w:u w:val="none"/>
      </w:rPr>
      <w:tblPr/>
      <w:tcPr>
        <w:shd w:val="clear" w:color="auto" w:fill="A6A6A6"/>
      </w:tcPr>
    </w:tblStylePr>
  </w:style>
  <w:style w:type="table" w:customStyle="1" w:styleId="PDRowItem">
    <w:name w:val="PDRowItem"/>
    <w:uiPriority w:val="99"/>
    <w:tblPr>
      <w:tblCellMar>
        <w:top w:w="0" w:type="dxa"/>
        <w:left w:w="0" w:type="dxa"/>
        <w:bottom w:w="350" w:type="dxa"/>
        <w:right w:w="180" w:type="dxa"/>
      </w:tblCellMar>
    </w:tblPr>
  </w:style>
  <w:style w:type="paragraph" w:customStyle="1" w:styleId="PDParagraphDefault">
    <w:name w:val="PDParagraphDefault"/>
    <w:basedOn w:val="Normal"/>
    <w:uiPriority w:val="99"/>
    <w:pPr>
      <w:spacing w:after="0" w:line="300" w:lineRule="auto"/>
    </w:pPr>
    <w:rPr>
      <w:rFonts w:ascii="Arial" w:hAnsi="Arial" w:cs="Arial"/>
      <w:color w:val="000000"/>
      <w:sz w:val="21"/>
      <w:szCs w:val="21"/>
    </w:rPr>
  </w:style>
  <w:style w:type="table" w:customStyle="1" w:styleId="PDPricingTableMainWithHeader">
    <w:name w:val="PDPricingTableMainWithHeader"/>
    <w:basedOn w:val="TableNormal"/>
    <w:uiPriority w:val="59"/>
    <w:pPr>
      <w:spacing w:after="0"/>
      <w:ind w:left="60" w:right="60"/>
    </w:pPr>
    <w:rPr>
      <w:rFonts w:ascii="Arial" w:hAnsi="Arial" w:cs="Arial"/>
      <w:color w:val="000000"/>
      <w:sz w:val="20"/>
      <w:szCs w:val="20"/>
    </w:rPr>
    <w:tblPr>
      <w:tblStyleRowBandSize w:val="1"/>
      <w:tblBorders>
        <w:top w:val="single" w:sz="6" w:space="0" w:color="666666"/>
        <w:left w:val="single" w:sz="6" w:space="0" w:color="666666"/>
        <w:bottom w:val="single" w:sz="6" w:space="0" w:color="666666"/>
        <w:right w:val="single" w:sz="6" w:space="0" w:color="666666"/>
        <w:insideH w:val="single" w:sz="6" w:space="0" w:color="666666"/>
        <w:insideV w:val="single" w:sz="6" w:space="0" w:color="666666"/>
      </w:tblBorders>
    </w:tblPr>
    <w:tcPr>
      <w:tcMar>
        <w:top w:w="60" w:type="dxa"/>
        <w:bottom w:w="60" w:type="dxa"/>
      </w:tcMar>
    </w:tcPr>
    <w:tblStylePr w:type="firstRow">
      <w:pPr>
        <w:spacing w:before="0" w:after="0" w:line="300" w:lineRule="auto"/>
        <w:jc w:val="left"/>
      </w:pPr>
      <w:rPr>
        <w:rFonts w:ascii="Arial" w:hAnsi="Arial" w:cs="Arial"/>
        <w:b/>
        <w:bCs/>
        <w:i w:val="0"/>
        <w:iCs w:val="0"/>
        <w:caps w:val="0"/>
        <w:color w:val="000000"/>
        <w:sz w:val="21"/>
        <w:szCs w:val="21"/>
        <w:u w:val="none"/>
      </w:rPr>
      <w:tblPr/>
      <w:tcPr>
        <w:shd w:val="clear" w:color="auto" w:fill="A6A6A6"/>
      </w:tcPr>
    </w:tblStylePr>
  </w:style>
  <w:style w:type="table" w:customStyle="1" w:styleId="CustomGrid">
    <w:name w:val="CustomGrid"/>
    <w:basedOn w:val="TableNormal"/>
    <w:uiPriority w:val="59"/>
    <w:pPr>
      <w:spacing w:after="0"/>
      <w:ind w:left="60" w:right="60"/>
    </w:pPr>
    <w:rPr>
      <w:rFonts w:ascii="Arial" w:hAnsi="Arial" w:cs="Arial"/>
      <w:color w:val="000000"/>
      <w:sz w:val="20"/>
      <w:szCs w:val="20"/>
    </w:rPr>
    <w:tblPr>
      <w:tblStyleRowBandSize w:val="1"/>
    </w:tblPr>
    <w:tcPr>
      <w:tcMar>
        <w:top w:w="60" w:type="dxa"/>
        <w:bottom w:w="60" w:type="dxa"/>
      </w:tcMar>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18" Type="http://schemas.openxmlformats.org/officeDocument/2006/relationships/footer" Target="footer6.xml"/><Relationship Id="rId26" Type="http://schemas.microsoft.com/office/2011/relationships/people" Target="people.xml"/><Relationship Id="rId3" Type="http://schemas.openxmlformats.org/officeDocument/2006/relationships/settings" Target="settings.xml"/><Relationship Id="rId21" Type="http://schemas.openxmlformats.org/officeDocument/2006/relationships/header" Target="header8.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footer" Target="foot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oter" Target="footer9.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9.xml"/><Relationship Id="rId10" Type="http://schemas.openxmlformats.org/officeDocument/2006/relationships/footer" Target="footer2.xml"/><Relationship Id="rId19" Type="http://schemas.openxmlformats.org/officeDocument/2006/relationships/header" Target="header7.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footer" Target="footer8.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9.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14</Pages>
  <Words>2975</Words>
  <Characters>17167</Characters>
  <Application>Microsoft Office Word</Application>
  <DocSecurity>0</DocSecurity>
  <Lines>373</Lines>
  <Paragraphs>147</Paragraphs>
  <ScaleCrop>false</ScaleCrop>
  <Company/>
  <LinksUpToDate>false</LinksUpToDate>
  <CharactersWithSpaces>19995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Tharun P</dc:creator>
  <cp:lastModifiedBy>Tharun P</cp:lastModifiedBy>
  <cp:revision>3</cp:revision>
  <dcterms:created xsi:type="dcterms:W3CDTF">2025-10-22T13:02:00Z</dcterms:created>
  <dcterms:modified xsi:type="dcterms:W3CDTF">2025-10-22T13:20:00Z</dcterms:modified>
</cp:coreProperties>
</file>