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6DE6E" w14:textId="0C44A953" w:rsidR="004573D4" w:rsidRDefault="008A724E">
      <w:pPr>
        <w:pStyle w:val="PDParagraphDefault"/>
        <w:jc w:val="center"/>
      </w:pPr>
      <w:proofErr w:type="spellStart"/>
      <w:r>
        <w:rPr>
          <w:b/>
          <w:bCs/>
          <w:sz w:val="24"/>
          <w:szCs w:val="24"/>
        </w:rPr>
        <w:t>CloudFuze</w:t>
      </w:r>
      <w:proofErr w:type="spellEnd"/>
      <w:r>
        <w:rPr>
          <w:b/>
          <w:bCs/>
          <w:sz w:val="24"/>
          <w:szCs w:val="24"/>
        </w:rPr>
        <w:t xml:space="preserve"> Purchase Agreement for </w:t>
      </w:r>
      <w:r w:rsidR="00020808" w:rsidRPr="009A4B0A">
        <w:rPr>
          <w:b/>
          <w:bCs/>
        </w:rPr>
        <w:t>{{</w:t>
      </w:r>
      <w:proofErr w:type="spellStart"/>
      <w:r w:rsidR="00020808" w:rsidRPr="009A4B0A">
        <w:rPr>
          <w:b/>
          <w:bCs/>
        </w:rPr>
        <w:t>Company</w:t>
      </w:r>
      <w:r w:rsidR="00020808" w:rsidRPr="009A4B0A">
        <w:rPr>
          <w:b/>
          <w:bCs/>
          <w:spacing w:val="-7"/>
        </w:rPr>
        <w:t>_</w:t>
      </w:r>
      <w:proofErr w:type="gramStart"/>
      <w:r w:rsidR="00020808" w:rsidRPr="009A4B0A">
        <w:rPr>
          <w:b/>
          <w:bCs/>
          <w:spacing w:val="-2"/>
        </w:rPr>
        <w:t>Name</w:t>
      </w:r>
      <w:proofErr w:type="spellEnd"/>
      <w:r w:rsidR="00020808" w:rsidRPr="009A4B0A">
        <w:rPr>
          <w:b/>
          <w:bCs/>
          <w:spacing w:val="-2"/>
        </w:rPr>
        <w:t>}}</w:t>
      </w:r>
      <w:r w:rsidR="00020808">
        <w:rPr>
          <w:b/>
          <w:bCs/>
          <w:spacing w:val="-2"/>
        </w:rPr>
        <w:t>.</w:t>
      </w:r>
      <w:proofErr w:type="gramEnd"/>
    </w:p>
    <w:p w14:paraId="5A16DE6F" w14:textId="77777777" w:rsidR="004573D4" w:rsidRDefault="004573D4">
      <w:pPr>
        <w:spacing w:after="0" w:line="240" w:lineRule="auto"/>
      </w:pPr>
    </w:p>
    <w:p w14:paraId="5A16DE70" w14:textId="3E8F105E" w:rsidR="004573D4" w:rsidRDefault="008A724E">
      <w:pPr>
        <w:pStyle w:val="PDParagraphDefault"/>
        <w:jc w:val="both"/>
      </w:pPr>
      <w:r>
        <w:t xml:space="preserve">This agreement provides </w:t>
      </w:r>
      <w:r w:rsidR="001222F0" w:rsidRPr="009A4B0A">
        <w:rPr>
          <w:b/>
          <w:bCs/>
        </w:rPr>
        <w:t>{{</w:t>
      </w:r>
      <w:proofErr w:type="spellStart"/>
      <w:r w:rsidR="001222F0" w:rsidRPr="009A4B0A">
        <w:rPr>
          <w:b/>
          <w:bCs/>
        </w:rPr>
        <w:t>Company</w:t>
      </w:r>
      <w:r w:rsidR="001222F0" w:rsidRPr="009A4B0A">
        <w:rPr>
          <w:b/>
          <w:bCs/>
          <w:spacing w:val="-7"/>
        </w:rPr>
        <w:t>_</w:t>
      </w:r>
      <w:r w:rsidR="001222F0" w:rsidRPr="009A4B0A">
        <w:rPr>
          <w:b/>
          <w:bCs/>
          <w:spacing w:val="-2"/>
        </w:rPr>
        <w:t>Name</w:t>
      </w:r>
      <w:proofErr w:type="spellEnd"/>
      <w:r w:rsidR="001222F0" w:rsidRPr="009A4B0A">
        <w:rPr>
          <w:b/>
          <w:bCs/>
          <w:spacing w:val="-2"/>
        </w:rPr>
        <w:t>}}</w:t>
      </w:r>
      <w:r>
        <w:t xml:space="preserve"> with pricing for use of the </w:t>
      </w:r>
      <w:proofErr w:type="spellStart"/>
      <w:r>
        <w:t>CloudFuze’s</w:t>
      </w:r>
      <w:proofErr w:type="spellEnd"/>
      <w:r>
        <w:t xml:space="preserve"> X-Change Enterprise Data Migration Solution:</w:t>
      </w:r>
    </w:p>
    <w:p w14:paraId="5A16DE71" w14:textId="77777777" w:rsidR="004573D4" w:rsidRDefault="004573D4">
      <w:pPr>
        <w:spacing w:after="0" w:line="240" w:lineRule="auto"/>
      </w:pPr>
    </w:p>
    <w:tbl>
      <w:tblPr>
        <w:tblStyle w:val="TableGrid"/>
        <w:tblW w:w="0" w:type="auto"/>
        <w:jc w:val="center"/>
        <w:tblLook w:val="04A0" w:firstRow="1" w:lastRow="0" w:firstColumn="1" w:lastColumn="0" w:noHBand="0" w:noVBand="1"/>
      </w:tblPr>
      <w:tblGrid>
        <w:gridCol w:w="10714"/>
      </w:tblGrid>
      <w:tr w:rsidR="004573D4" w14:paraId="5A16DE73" w14:textId="77777777">
        <w:trPr>
          <w:jc w:val="center"/>
        </w:trPr>
        <w:tc>
          <w:tcPr>
            <w:tcW w:w="10714" w:type="dxa"/>
            <w:shd w:val="clear" w:color="auto" w:fill="93CDDC"/>
          </w:tcPr>
          <w:p w14:paraId="5A16DE72" w14:textId="77777777" w:rsidR="004573D4" w:rsidRDefault="008A724E">
            <w:pPr>
              <w:jc w:val="center"/>
            </w:pPr>
            <w:r>
              <w:rPr>
                <w:b/>
                <w:bCs/>
                <w:sz w:val="23"/>
                <w:szCs w:val="23"/>
              </w:rPr>
              <w:t>Cloud-Hosted SaaS Solution | Managed Migration | Dedicated Migration Manager</w:t>
            </w:r>
          </w:p>
        </w:tc>
      </w:tr>
    </w:tbl>
    <w:p w14:paraId="5A16DE74" w14:textId="77777777" w:rsidR="004573D4" w:rsidRDefault="004573D4">
      <w:pPr>
        <w:spacing w:after="0" w:line="240" w:lineRule="auto"/>
      </w:pPr>
    </w:p>
    <w:tbl>
      <w:tblPr>
        <w:tblStyle w:val="PDPricingTableMainWithHeader"/>
        <w:tblW w:w="0" w:type="auto"/>
        <w:jc w:val="center"/>
        <w:tblLook w:val="04A0" w:firstRow="1" w:lastRow="0" w:firstColumn="1" w:lastColumn="0" w:noHBand="0" w:noVBand="1"/>
      </w:tblPr>
      <w:tblGrid>
        <w:gridCol w:w="3914"/>
        <w:gridCol w:w="4452"/>
        <w:gridCol w:w="2365"/>
      </w:tblGrid>
      <w:tr w:rsidR="00B17522" w14:paraId="5A16DE79" w14:textId="77777777" w:rsidTr="00B17522">
        <w:trPr>
          <w:cnfStyle w:val="100000000000" w:firstRow="1" w:lastRow="0" w:firstColumn="0" w:lastColumn="0" w:oddVBand="0" w:evenVBand="0" w:oddHBand="0" w:evenHBand="0" w:firstRowFirstColumn="0" w:firstRowLastColumn="0" w:lastRowFirstColumn="0" w:lastRowLastColumn="0"/>
          <w:jc w:val="center"/>
        </w:trPr>
        <w:tc>
          <w:tcPr>
            <w:tcW w:w="3914" w:type="dxa"/>
          </w:tcPr>
          <w:p w14:paraId="5A16DE75" w14:textId="77777777" w:rsidR="00B17522" w:rsidRDefault="00B17522">
            <w:pPr>
              <w:jc w:val="center"/>
            </w:pPr>
            <w:r>
              <w:rPr>
                <w:b w:val="0"/>
                <w:bCs w:val="0"/>
              </w:rPr>
              <w:t>Job Requirement</w:t>
            </w:r>
          </w:p>
        </w:tc>
        <w:tc>
          <w:tcPr>
            <w:tcW w:w="4452" w:type="dxa"/>
          </w:tcPr>
          <w:p w14:paraId="5A16DE76" w14:textId="77777777" w:rsidR="00B17522" w:rsidRDefault="00B17522">
            <w:pPr>
              <w:jc w:val="center"/>
            </w:pPr>
            <w:r>
              <w:rPr>
                <w:b w:val="0"/>
                <w:bCs w:val="0"/>
              </w:rPr>
              <w:t>Description</w:t>
            </w:r>
          </w:p>
        </w:tc>
        <w:tc>
          <w:tcPr>
            <w:tcW w:w="2365" w:type="dxa"/>
          </w:tcPr>
          <w:p w14:paraId="5A16DE78" w14:textId="77777777" w:rsidR="00B17522" w:rsidRDefault="00B17522">
            <w:pPr>
              <w:jc w:val="center"/>
            </w:pPr>
            <w:proofErr w:type="gramStart"/>
            <w:r>
              <w:rPr>
                <w:b w:val="0"/>
                <w:bCs w:val="0"/>
              </w:rPr>
              <w:t>Price(</w:t>
            </w:r>
            <w:proofErr w:type="gramEnd"/>
            <w:r>
              <w:rPr>
                <w:b w:val="0"/>
                <w:bCs w:val="0"/>
              </w:rPr>
              <w:t>USD)</w:t>
            </w:r>
          </w:p>
        </w:tc>
      </w:tr>
      <w:tr w:rsidR="00B17522" w14:paraId="5A16DE82" w14:textId="77777777" w:rsidTr="00B17522">
        <w:trPr>
          <w:jc w:val="center"/>
        </w:trPr>
        <w:tc>
          <w:tcPr>
            <w:tcW w:w="3914" w:type="dxa"/>
          </w:tcPr>
          <w:p w14:paraId="5A16DE7A" w14:textId="77777777" w:rsidR="00B17522" w:rsidRDefault="00B17522">
            <w:proofErr w:type="spellStart"/>
            <w:r>
              <w:rPr>
                <w:b/>
                <w:bCs/>
              </w:rPr>
              <w:t>CloudFuze</w:t>
            </w:r>
            <w:proofErr w:type="spellEnd"/>
            <w:r>
              <w:rPr>
                <w:b/>
                <w:bCs/>
              </w:rPr>
              <w:t xml:space="preserve"> X-Change Data Migration</w:t>
            </w:r>
          </w:p>
        </w:tc>
        <w:tc>
          <w:tcPr>
            <w:tcW w:w="4452" w:type="dxa"/>
          </w:tcPr>
          <w:p w14:paraId="5A16DE7B" w14:textId="77777777" w:rsidR="00B17522" w:rsidRDefault="00B17522">
            <w:r>
              <w:t>Slack to Teams</w:t>
            </w:r>
          </w:p>
          <w:p w14:paraId="5A16DE7C" w14:textId="77777777" w:rsidR="00B17522" w:rsidRDefault="00B17522">
            <w:r>
              <w:t>-----------------------------------------------------------</w:t>
            </w:r>
          </w:p>
          <w:p w14:paraId="5A16DE7D" w14:textId="305AB37A" w:rsidR="00B17522" w:rsidRDefault="00B17522">
            <w:r>
              <w:rPr>
                <w:b/>
                <w:bCs/>
              </w:rPr>
              <w:t xml:space="preserve">Up to </w:t>
            </w:r>
            <w:r w:rsidR="00C76DF4">
              <w:rPr>
                <w:b/>
                <w:bCs/>
              </w:rPr>
              <w:t>{{</w:t>
            </w:r>
            <w:proofErr w:type="spellStart"/>
            <w:r w:rsidR="00C76DF4">
              <w:rPr>
                <w:b/>
                <w:bCs/>
              </w:rPr>
              <w:t>users_count</w:t>
            </w:r>
            <w:proofErr w:type="spellEnd"/>
            <w:r w:rsidR="00C76DF4">
              <w:rPr>
                <w:b/>
                <w:bCs/>
              </w:rPr>
              <w:t>}}</w:t>
            </w:r>
            <w:r>
              <w:rPr>
                <w:b/>
                <w:bCs/>
              </w:rPr>
              <w:t xml:space="preserve"> Users | All Channels and DMs</w:t>
            </w:r>
          </w:p>
          <w:p w14:paraId="5A16DE7E" w14:textId="77777777" w:rsidR="00B17522" w:rsidRDefault="00B17522"/>
        </w:tc>
        <w:tc>
          <w:tcPr>
            <w:tcW w:w="2365" w:type="dxa"/>
          </w:tcPr>
          <w:p w14:paraId="5A16DE81" w14:textId="78DBB84D" w:rsidR="00B17522" w:rsidRDefault="00B17522">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B17522" w14:paraId="5A16DE8B" w14:textId="77777777" w:rsidTr="00B17522">
        <w:trPr>
          <w:jc w:val="center"/>
        </w:trPr>
        <w:tc>
          <w:tcPr>
            <w:tcW w:w="3914" w:type="dxa"/>
          </w:tcPr>
          <w:p w14:paraId="5A16DE83" w14:textId="77777777" w:rsidR="00B17522" w:rsidRDefault="00B17522">
            <w:r>
              <w:rPr>
                <w:b/>
                <w:bCs/>
              </w:rPr>
              <w:t>Managed Migration Service</w:t>
            </w:r>
          </w:p>
        </w:tc>
        <w:tc>
          <w:tcPr>
            <w:tcW w:w="4452" w:type="dxa"/>
          </w:tcPr>
          <w:p w14:paraId="5A16DE84" w14:textId="77777777" w:rsidR="00B17522" w:rsidRDefault="00B17522">
            <w:r>
              <w:t>Fully Managed Migration | Dedicated Project Manager | Pre-Migration Analysis | During Migration Consulting |Post-Migration Support and Data Reconciliation Support | End-to End Migration Assistance</w:t>
            </w:r>
          </w:p>
          <w:p w14:paraId="5A16DE85" w14:textId="77777777" w:rsidR="00B17522" w:rsidRDefault="00B17522">
            <w:r>
              <w:t>-----------------------------------------------------------</w:t>
            </w:r>
          </w:p>
          <w:p w14:paraId="5A16DE86" w14:textId="7C2DF9D0" w:rsidR="00B17522" w:rsidRDefault="00B17522">
            <w:r>
              <w:rPr>
                <w:b/>
                <w:bCs/>
              </w:rPr>
              <w:t xml:space="preserve">Valid for </w:t>
            </w:r>
            <w:r w:rsidR="00FB59E1">
              <w:rPr>
                <w:b/>
                <w:bCs/>
              </w:rPr>
              <w:t>{{</w:t>
            </w:r>
            <w:proofErr w:type="spellStart"/>
            <w:r w:rsidR="00FB59E1">
              <w:rPr>
                <w:b/>
                <w:bCs/>
              </w:rPr>
              <w:t>Duration_of_months</w:t>
            </w:r>
            <w:proofErr w:type="spellEnd"/>
            <w:r w:rsidR="00FB59E1">
              <w:rPr>
                <w:b/>
                <w:bCs/>
              </w:rPr>
              <w:t>}}</w:t>
            </w:r>
            <w:r>
              <w:rPr>
                <w:b/>
                <w:bCs/>
              </w:rPr>
              <w:t xml:space="preserve"> Months</w:t>
            </w:r>
          </w:p>
          <w:p w14:paraId="5A16DE87" w14:textId="77777777" w:rsidR="00B17522" w:rsidRDefault="00B17522"/>
        </w:tc>
        <w:tc>
          <w:tcPr>
            <w:tcW w:w="2365" w:type="dxa"/>
          </w:tcPr>
          <w:p w14:paraId="5A16DE8A" w14:textId="25B2BA16" w:rsidR="00B17522" w:rsidRDefault="00C1237D">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p>
        </w:tc>
      </w:tr>
      <w:tr w:rsidR="00B17522" w14:paraId="5A16DE91" w14:textId="77777777" w:rsidTr="00B17522">
        <w:trPr>
          <w:jc w:val="center"/>
        </w:trPr>
        <w:tc>
          <w:tcPr>
            <w:tcW w:w="3914" w:type="dxa"/>
          </w:tcPr>
          <w:p w14:paraId="5A16DE8C" w14:textId="77777777" w:rsidR="00B17522" w:rsidRDefault="00B17522">
            <w:r>
              <w:rPr>
                <w:b/>
                <w:bCs/>
              </w:rPr>
              <w:t>Shared Server /Instance</w:t>
            </w:r>
          </w:p>
        </w:tc>
        <w:tc>
          <w:tcPr>
            <w:tcW w:w="4452" w:type="dxa"/>
          </w:tcPr>
          <w:p w14:paraId="5A16DE8D" w14:textId="582718B7" w:rsidR="00B17522" w:rsidRDefault="00B17522">
            <w:r>
              <w:t>1 X Shared Instance in a High-End Enterprise Server</w:t>
            </w:r>
            <w:r>
              <w:br/>
              <w:t xml:space="preserve"> ---------------------------------------------------- </w:t>
            </w:r>
            <w:r>
              <w:rPr>
                <w:b/>
                <w:bCs/>
                <w:sz w:val="21"/>
                <w:szCs w:val="21"/>
              </w:rPr>
              <w:t xml:space="preserve">Instance Valid for </w:t>
            </w:r>
            <w:r w:rsidR="00155C07">
              <w:rPr>
                <w:b/>
                <w:bCs/>
              </w:rPr>
              <w:t>{{</w:t>
            </w:r>
            <w:proofErr w:type="spellStart"/>
            <w:r w:rsidR="00155C07">
              <w:rPr>
                <w:b/>
                <w:bCs/>
              </w:rPr>
              <w:t>Duration_of_months</w:t>
            </w:r>
            <w:proofErr w:type="spellEnd"/>
            <w:r w:rsidR="00155C07">
              <w:rPr>
                <w:b/>
                <w:bCs/>
              </w:rPr>
              <w:t>}}</w:t>
            </w:r>
            <w:r>
              <w:rPr>
                <w:b/>
                <w:bCs/>
                <w:sz w:val="21"/>
                <w:szCs w:val="21"/>
              </w:rPr>
              <w:t xml:space="preserve"> Month</w:t>
            </w:r>
            <w:r w:rsidR="00CC4A3B">
              <w:rPr>
                <w:b/>
                <w:bCs/>
                <w:sz w:val="21"/>
                <w:szCs w:val="21"/>
              </w:rPr>
              <w:t>s</w:t>
            </w:r>
          </w:p>
          <w:p w14:paraId="5A16DE8E" w14:textId="77777777" w:rsidR="00B17522" w:rsidRDefault="00B17522"/>
        </w:tc>
        <w:tc>
          <w:tcPr>
            <w:tcW w:w="2365" w:type="dxa"/>
          </w:tcPr>
          <w:p w14:paraId="5A16DE90" w14:textId="4BBF452D" w:rsidR="00B17522" w:rsidRDefault="005A7F0C">
            <w:pPr>
              <w:jc w:val="center"/>
            </w:pPr>
            <w:r w:rsidRPr="00F90C43">
              <w:rPr>
                <w:b/>
                <w:bCs/>
              </w:rPr>
              <w:t>{{</w:t>
            </w:r>
            <w:proofErr w:type="spellStart"/>
            <w:r w:rsidRPr="00F90C43">
              <w:rPr>
                <w:b/>
                <w:bCs/>
              </w:rPr>
              <w:t>instance_cost</w:t>
            </w:r>
            <w:proofErr w:type="spellEnd"/>
            <w:r w:rsidRPr="00F90C43">
              <w:rPr>
                <w:b/>
                <w:bCs/>
              </w:rPr>
              <w:t>}}</w:t>
            </w:r>
          </w:p>
        </w:tc>
      </w:tr>
    </w:tbl>
    <w:p w14:paraId="38DB6ADB" w14:textId="637789A3" w:rsidR="00914A28" w:rsidRPr="00E936DA" w:rsidRDefault="00914A28" w:rsidP="00F001A8">
      <w:pPr>
        <w:rPr>
          <w:rFonts w:ascii="Arial" w:hAnsi="Arial" w:cs="Arial"/>
          <w:b/>
          <w:bCs/>
          <w:sz w:val="20"/>
          <w:szCs w:val="20"/>
        </w:rPr>
      </w:pPr>
      <w:r>
        <w:t xml:space="preserve">                                                                                                                                     </w:t>
      </w:r>
    </w:p>
    <w:tbl>
      <w:tblPr>
        <w:tblStyle w:val="PDPricingTableTotal"/>
        <w:tblW w:w="0" w:type="auto"/>
        <w:jc w:val="right"/>
        <w:tblInd w:w="0" w:type="dxa"/>
        <w:tblLook w:val="04A0" w:firstRow="1" w:lastRow="0" w:firstColumn="1" w:lastColumn="0" w:noHBand="0" w:noVBand="1"/>
      </w:tblPr>
      <w:tblGrid>
        <w:gridCol w:w="2678"/>
        <w:gridCol w:w="2679"/>
      </w:tblGrid>
      <w:tr w:rsidR="00F001A8" w14:paraId="7C5658E2" w14:textId="77777777">
        <w:trPr>
          <w:jc w:val="right"/>
        </w:trPr>
        <w:tc>
          <w:tcPr>
            <w:tcW w:w="2678" w:type="dxa"/>
          </w:tcPr>
          <w:p w14:paraId="340EB4E4" w14:textId="2D0643CF" w:rsidR="00F001A8" w:rsidRDefault="00F001A8">
            <w:pPr>
              <w:jc w:val="right"/>
              <w:rPr>
                <w:b/>
                <w:bCs/>
              </w:rPr>
            </w:pPr>
            <w:r w:rsidRPr="00E936DA">
              <w:rPr>
                <w:b/>
                <w:bCs/>
              </w:rPr>
              <w:t>Discount</w:t>
            </w:r>
          </w:p>
        </w:tc>
        <w:tc>
          <w:tcPr>
            <w:tcW w:w="2679" w:type="dxa"/>
          </w:tcPr>
          <w:p w14:paraId="333E6931" w14:textId="0DA7FFF4" w:rsidR="00F001A8" w:rsidRDefault="00F001A8">
            <w:pPr>
              <w:jc w:val="right"/>
              <w:rPr>
                <w:b/>
              </w:rPr>
            </w:pPr>
            <w:r>
              <w:rPr>
                <w:b/>
                <w:bCs/>
              </w:rPr>
              <w:t>{{</w:t>
            </w:r>
            <w:proofErr w:type="spellStart"/>
            <w:r>
              <w:rPr>
                <w:b/>
                <w:bCs/>
              </w:rPr>
              <w:t>discount_amount</w:t>
            </w:r>
            <w:proofErr w:type="spellEnd"/>
            <w:r>
              <w:rPr>
                <w:b/>
                <w:bCs/>
              </w:rPr>
              <w:t>}}</w:t>
            </w:r>
          </w:p>
        </w:tc>
      </w:tr>
      <w:tr w:rsidR="004573D4" w14:paraId="5A16DE95" w14:textId="77777777">
        <w:trPr>
          <w:jc w:val="right"/>
        </w:trPr>
        <w:tc>
          <w:tcPr>
            <w:tcW w:w="2678" w:type="dxa"/>
          </w:tcPr>
          <w:p w14:paraId="5A16DE93" w14:textId="77777777" w:rsidR="004573D4" w:rsidRDefault="008A724E">
            <w:pPr>
              <w:jc w:val="right"/>
            </w:pPr>
            <w:r>
              <w:rPr>
                <w:b/>
                <w:bCs/>
              </w:rPr>
              <w:t>Total Price</w:t>
            </w:r>
          </w:p>
        </w:tc>
        <w:tc>
          <w:tcPr>
            <w:tcW w:w="2679" w:type="dxa"/>
          </w:tcPr>
          <w:p w14:paraId="5A16DE94" w14:textId="7B3C6CCE" w:rsidR="004573D4" w:rsidRDefault="00914A28">
            <w:pPr>
              <w:jc w:val="right"/>
            </w:pPr>
            <w:r>
              <w:rPr>
                <w:b/>
              </w:rPr>
              <w:t>{{</w:t>
            </w:r>
            <w:proofErr w:type="spellStart"/>
            <w:r>
              <w:rPr>
                <w:b/>
              </w:rPr>
              <w:t>total</w:t>
            </w:r>
            <w:ins w:id="0" w:author="Tharun P" w:date="2025-09-09T12:49:00Z" w16du:dateUtc="2025-09-09T07:19:00Z">
              <w:r>
                <w:rPr>
                  <w:b/>
                  <w:spacing w:val="-10"/>
                </w:rPr>
                <w:t>_</w:t>
              </w:r>
            </w:ins>
            <w:r>
              <w:rPr>
                <w:b/>
                <w:spacing w:val="-2"/>
              </w:rPr>
              <w:t>price</w:t>
            </w:r>
            <w:r w:rsidR="00412707">
              <w:rPr>
                <w:b/>
                <w:spacing w:val="-2"/>
              </w:rPr>
              <w:t>_</w:t>
            </w:r>
            <w:r w:rsidR="00CC4A3B">
              <w:rPr>
                <w:b/>
                <w:spacing w:val="-2"/>
              </w:rPr>
              <w:t>discount</w:t>
            </w:r>
            <w:proofErr w:type="spellEnd"/>
            <w:r>
              <w:rPr>
                <w:b/>
                <w:spacing w:val="-2"/>
              </w:rPr>
              <w:t>}}</w:t>
            </w:r>
          </w:p>
        </w:tc>
      </w:tr>
    </w:tbl>
    <w:p w14:paraId="5A16DE96" w14:textId="77777777" w:rsidR="004573D4" w:rsidRDefault="004573D4">
      <w:pPr>
        <w:spacing w:after="0" w:line="240" w:lineRule="auto"/>
      </w:pPr>
    </w:p>
    <w:p w14:paraId="5A16DE97" w14:textId="1F0FBE8E" w:rsidR="004573D4" w:rsidRDefault="004573D4">
      <w:pPr>
        <w:pStyle w:val="PDParagraphDefault"/>
      </w:pPr>
    </w:p>
    <w:p w14:paraId="5A16DE98" w14:textId="77777777" w:rsidR="004573D4" w:rsidRDefault="004573D4">
      <w:pPr>
        <w:spacing w:after="0" w:line="240" w:lineRule="auto"/>
      </w:pPr>
    </w:p>
    <w:p w14:paraId="5A16DE99" w14:textId="77777777" w:rsidR="004573D4" w:rsidRDefault="004573D4">
      <w:pPr>
        <w:pStyle w:val="PDParagraphDefault"/>
        <w:sectPr w:rsidR="004573D4">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714"/>
      </w:tblGrid>
      <w:tr w:rsidR="004573D4" w14:paraId="5A16DE9B" w14:textId="77777777">
        <w:trPr>
          <w:jc w:val="center"/>
        </w:trPr>
        <w:tc>
          <w:tcPr>
            <w:tcW w:w="10714" w:type="dxa"/>
            <w:shd w:val="clear" w:color="auto" w:fill="93CDDC"/>
          </w:tcPr>
          <w:p w14:paraId="5A16DE9A" w14:textId="77777777" w:rsidR="004573D4" w:rsidRDefault="008A724E">
            <w:pPr>
              <w:jc w:val="center"/>
            </w:pPr>
            <w:r>
              <w:rPr>
                <w:b/>
                <w:bCs/>
                <w:sz w:val="23"/>
                <w:szCs w:val="23"/>
              </w:rPr>
              <w:lastRenderedPageBreak/>
              <w:t>Important Payment Notes:</w:t>
            </w:r>
          </w:p>
        </w:tc>
      </w:tr>
    </w:tbl>
    <w:p w14:paraId="5A16DE9C" w14:textId="77777777" w:rsidR="004573D4" w:rsidRDefault="004573D4">
      <w:pPr>
        <w:spacing w:after="0" w:line="240" w:lineRule="auto"/>
      </w:pPr>
    </w:p>
    <w:p w14:paraId="5A16DE9D" w14:textId="77777777" w:rsidR="004573D4" w:rsidRDefault="008A724E">
      <w:pPr>
        <w:pStyle w:val="PDParagraphDefault"/>
        <w:numPr>
          <w:ilvl w:val="0"/>
          <w:numId w:val="3"/>
        </w:numPr>
      </w:pPr>
      <w:r>
        <w:rPr>
          <w:b/>
          <w:bCs/>
        </w:rPr>
        <w:t>100% pre-payment before initiating the migration.</w:t>
      </w:r>
    </w:p>
    <w:p w14:paraId="5A16DE9E" w14:textId="77777777" w:rsidR="004573D4" w:rsidRDefault="004573D4">
      <w:pPr>
        <w:pStyle w:val="PDParagraphDefault"/>
      </w:pPr>
    </w:p>
    <w:p w14:paraId="5A16DE9F" w14:textId="77777777" w:rsidR="004573D4" w:rsidRDefault="008A724E">
      <w:pPr>
        <w:pStyle w:val="PDParagraphDefault"/>
        <w:numPr>
          <w:ilvl w:val="0"/>
          <w:numId w:val="4"/>
        </w:numPr>
      </w:pPr>
      <w:r>
        <w:rPr>
          <w:b/>
          <w:bCs/>
        </w:rPr>
        <w:t>All prices are in US dollars (USD).</w:t>
      </w:r>
    </w:p>
    <w:p w14:paraId="5A16DEA0" w14:textId="77777777" w:rsidR="004573D4" w:rsidRDefault="004573D4">
      <w:pPr>
        <w:pStyle w:val="PDParagraphDefault"/>
      </w:pPr>
    </w:p>
    <w:p w14:paraId="5A16DEA1" w14:textId="77777777" w:rsidR="004573D4" w:rsidRDefault="008A724E">
      <w:pPr>
        <w:pStyle w:val="PDParagraphDefault"/>
        <w:numPr>
          <w:ilvl w:val="0"/>
          <w:numId w:val="5"/>
        </w:numPr>
      </w:pPr>
      <w:r>
        <w:rPr>
          <w:b/>
          <w:bCs/>
        </w:rPr>
        <w:t>Any required sales taxes are not included in the above agreement.</w:t>
      </w:r>
    </w:p>
    <w:p w14:paraId="5A16DEA2" w14:textId="77777777" w:rsidR="004573D4" w:rsidRDefault="004573D4">
      <w:pPr>
        <w:pStyle w:val="PDParagraphDefault"/>
      </w:pPr>
    </w:p>
    <w:p w14:paraId="5A16DEA3" w14:textId="77777777" w:rsidR="004573D4" w:rsidRDefault="008A724E">
      <w:pPr>
        <w:pStyle w:val="PDParagraphDefault"/>
        <w:numPr>
          <w:ilvl w:val="0"/>
          <w:numId w:val="6"/>
        </w:numPr>
      </w:pPr>
      <w:r>
        <w:rPr>
          <w:b/>
          <w:bCs/>
        </w:rPr>
        <w:t>Overage Charges:</w:t>
      </w:r>
      <w:r>
        <w:t xml:space="preserve"> [pricing]per User | [pricing1] per Additional Month</w:t>
      </w:r>
    </w:p>
    <w:p w14:paraId="5A16DEA4" w14:textId="77777777" w:rsidR="004573D4" w:rsidRDefault="004573D4">
      <w:pPr>
        <w:pStyle w:val="PDParagraphDefault"/>
      </w:pPr>
    </w:p>
    <w:p w14:paraId="5A16DEA5" w14:textId="6875DADC" w:rsidR="004573D4" w:rsidRDefault="008A724E">
      <w:pPr>
        <w:pStyle w:val="PDParagraphDefault"/>
        <w:numPr>
          <w:ilvl w:val="0"/>
          <w:numId w:val="7"/>
        </w:numPr>
      </w:pPr>
      <w:r>
        <w:rPr>
          <w:b/>
          <w:bCs/>
        </w:rPr>
        <w:t xml:space="preserve">Initial Service </w:t>
      </w:r>
      <w:proofErr w:type="gramStart"/>
      <w:r>
        <w:rPr>
          <w:b/>
          <w:bCs/>
        </w:rPr>
        <w:t>Term:</w:t>
      </w:r>
      <w:r>
        <w:t xml:space="preserve"> </w:t>
      </w:r>
      <w:r w:rsidR="00495F7F" w:rsidRPr="00DF4EEE">
        <w:t>{{</w:t>
      </w:r>
      <w:proofErr w:type="spellStart"/>
      <w:proofErr w:type="gramEnd"/>
      <w:r w:rsidR="00495F7F" w:rsidRPr="00DF4EEE">
        <w:t>Duration_of_months</w:t>
      </w:r>
      <w:proofErr w:type="spellEnd"/>
      <w:r w:rsidR="00495F7F" w:rsidRPr="00DF4EEE">
        <w:t>}}</w:t>
      </w:r>
      <w:r w:rsidR="00D9113F">
        <w:t xml:space="preserve"> </w:t>
      </w:r>
      <w:r w:rsidR="00D9113F" w:rsidRPr="00DF4EEE">
        <w:t>months from Effective Date.</w:t>
      </w:r>
    </w:p>
    <w:p w14:paraId="5A16DEA6" w14:textId="77777777" w:rsidR="004573D4" w:rsidRDefault="004573D4">
      <w:pPr>
        <w:spacing w:after="0" w:line="240" w:lineRule="auto"/>
      </w:pPr>
    </w:p>
    <w:tbl>
      <w:tblPr>
        <w:tblStyle w:val="TableGrid"/>
        <w:tblW w:w="0" w:type="auto"/>
        <w:jc w:val="center"/>
        <w:tblLook w:val="04A0" w:firstRow="1" w:lastRow="0" w:firstColumn="1" w:lastColumn="0" w:noHBand="0" w:noVBand="1"/>
      </w:tblPr>
      <w:tblGrid>
        <w:gridCol w:w="10714"/>
      </w:tblGrid>
      <w:tr w:rsidR="004573D4" w14:paraId="5A16DEA8" w14:textId="77777777">
        <w:trPr>
          <w:jc w:val="center"/>
        </w:trPr>
        <w:tc>
          <w:tcPr>
            <w:tcW w:w="10714" w:type="dxa"/>
            <w:shd w:val="clear" w:color="auto" w:fill="93CDDC"/>
          </w:tcPr>
          <w:p w14:paraId="5A16DEA7" w14:textId="77777777" w:rsidR="004573D4" w:rsidRDefault="008A724E">
            <w:pPr>
              <w:jc w:val="center"/>
            </w:pPr>
            <w:r>
              <w:rPr>
                <w:b/>
                <w:bCs/>
                <w:sz w:val="23"/>
                <w:szCs w:val="23"/>
              </w:rPr>
              <w:t>SAAS SERVICE AGREEMENT:</w:t>
            </w:r>
          </w:p>
        </w:tc>
      </w:tr>
    </w:tbl>
    <w:p w14:paraId="5A16DEA9" w14:textId="77777777" w:rsidR="004573D4" w:rsidRDefault="004573D4">
      <w:pPr>
        <w:spacing w:after="0" w:line="240" w:lineRule="auto"/>
      </w:pPr>
    </w:p>
    <w:p w14:paraId="607FD259" w14:textId="77777777" w:rsidR="001A6008" w:rsidRDefault="001A6008" w:rsidP="001A6008">
      <w:pPr>
        <w:pStyle w:val="PDParagraphDefault"/>
        <w:sectPr w:rsidR="001A6008" w:rsidSect="001A6008">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r w:rsidRPr="001A6008">
        <w:rPr>
          <w:b/>
          <w:bCs/>
        </w:rPr>
        <w:t>{{Date}}</w:t>
      </w:r>
      <w:r>
        <w:t xml:space="preserve"> (the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 Scope Features </w:t>
      </w:r>
      <w:proofErr w:type="gramStart"/>
      <w:r>
        <w:t>list</w:t>
      </w:r>
      <w:proofErr w:type="gramEnd"/>
      <w:r>
        <w:t xml:space="preserve"> Exhibit ("Exhibit 1"), Out of Scope Features list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4573D4" w14:paraId="5A16DEBF" w14:textId="77777777">
        <w:trPr>
          <w:jc w:val="center"/>
        </w:trPr>
        <w:tc>
          <w:tcPr>
            <w:tcW w:w="5357" w:type="dxa"/>
          </w:tcPr>
          <w:p w14:paraId="5A16DEAB" w14:textId="77777777" w:rsidR="004573D4" w:rsidRDefault="008A724E">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5A16DEAC" w14:textId="77777777" w:rsidR="004573D4" w:rsidRDefault="004573D4">
            <w:pPr>
              <w:spacing w:after="0" w:line="240" w:lineRule="auto"/>
            </w:pPr>
          </w:p>
          <w:p w14:paraId="5A16DEAD" w14:textId="77777777" w:rsidR="004573D4" w:rsidRDefault="004573D4">
            <w:pPr>
              <w:pStyle w:val="PDParagraphDefault"/>
            </w:pPr>
          </w:p>
          <w:p w14:paraId="5A16DEAE" w14:textId="77777777" w:rsidR="004573D4" w:rsidRDefault="008A724E">
            <w:pPr>
              <w:pStyle w:val="PDParagraphDefault"/>
            </w:pPr>
            <w:proofErr w:type="gramStart"/>
            <w:r>
              <w:t>By :</w:t>
            </w:r>
            <w:proofErr w:type="gramEnd"/>
            <w:r>
              <w:t xml:space="preserve">     _________________________________</w:t>
            </w:r>
          </w:p>
          <w:p w14:paraId="5A16DEAF" w14:textId="77777777" w:rsidR="004573D4" w:rsidRDefault="004573D4">
            <w:pPr>
              <w:pStyle w:val="PDParagraphDefault"/>
            </w:pPr>
          </w:p>
          <w:p w14:paraId="5A16DEB0" w14:textId="77777777" w:rsidR="004573D4" w:rsidRDefault="008A724E">
            <w:pPr>
              <w:pStyle w:val="PDParagraphDefault"/>
            </w:pPr>
            <w:r>
              <w:t>Name: _________________________________</w:t>
            </w:r>
          </w:p>
          <w:p w14:paraId="5A16DEB1" w14:textId="77777777" w:rsidR="004573D4" w:rsidRDefault="004573D4">
            <w:pPr>
              <w:pStyle w:val="PDParagraphDefault"/>
            </w:pPr>
          </w:p>
          <w:p w14:paraId="5A16DEB2" w14:textId="77777777" w:rsidR="004573D4" w:rsidRDefault="008A724E">
            <w:pPr>
              <w:pStyle w:val="PDParagraphDefault"/>
            </w:pPr>
            <w:proofErr w:type="gramStart"/>
            <w:r>
              <w:t>Title :</w:t>
            </w:r>
            <w:proofErr w:type="gramEnd"/>
            <w:r>
              <w:t xml:space="preserve">   _________________________________</w:t>
            </w:r>
          </w:p>
          <w:p w14:paraId="5A16DEB3" w14:textId="77777777" w:rsidR="004573D4" w:rsidRDefault="004573D4">
            <w:pPr>
              <w:pStyle w:val="PDParagraphDefault"/>
            </w:pPr>
          </w:p>
          <w:p w14:paraId="5A16DEB4" w14:textId="77777777" w:rsidR="004573D4" w:rsidRDefault="008A724E">
            <w:pPr>
              <w:pStyle w:val="PDParagraphDefault"/>
            </w:pPr>
            <w:proofErr w:type="gramStart"/>
            <w:r>
              <w:t>Date :</w:t>
            </w:r>
            <w:proofErr w:type="gramEnd"/>
            <w:r>
              <w:t xml:space="preserve">  _________________________________</w:t>
            </w:r>
          </w:p>
        </w:tc>
        <w:tc>
          <w:tcPr>
            <w:tcW w:w="5357" w:type="dxa"/>
          </w:tcPr>
          <w:p w14:paraId="5A16DEB5" w14:textId="07A94B3B" w:rsidR="004573D4" w:rsidRDefault="008A724E">
            <w:pPr>
              <w:pStyle w:val="PDParagraphDefault"/>
            </w:pPr>
            <w:r>
              <w:rPr>
                <w:b/>
                <w:bCs/>
                <w:u w:val="single"/>
              </w:rPr>
              <w:t xml:space="preserve">For </w:t>
            </w:r>
            <w:r w:rsidR="007A4DE3" w:rsidRPr="00A6577A">
              <w:rPr>
                <w:b/>
                <w:bCs/>
                <w:u w:val="single"/>
              </w:rPr>
              <w:t>{{</w:t>
            </w:r>
            <w:proofErr w:type="spellStart"/>
            <w:r w:rsidR="007A4DE3" w:rsidRPr="00A6577A">
              <w:rPr>
                <w:b/>
                <w:bCs/>
                <w:u w:val="single"/>
              </w:rPr>
              <w:t>Company</w:t>
            </w:r>
            <w:r w:rsidR="007A4DE3" w:rsidRPr="00A6577A">
              <w:rPr>
                <w:b/>
                <w:bCs/>
                <w:spacing w:val="-7"/>
                <w:u w:val="single"/>
              </w:rPr>
              <w:t>_</w:t>
            </w:r>
            <w:r w:rsidR="007A4DE3" w:rsidRPr="00A6577A">
              <w:rPr>
                <w:b/>
                <w:bCs/>
                <w:spacing w:val="-2"/>
                <w:u w:val="single"/>
              </w:rPr>
              <w:t>Name</w:t>
            </w:r>
            <w:proofErr w:type="spellEnd"/>
            <w:r w:rsidR="007A4DE3" w:rsidRPr="00A6577A">
              <w:rPr>
                <w:b/>
                <w:bCs/>
                <w:spacing w:val="-2"/>
                <w:u w:val="single"/>
              </w:rPr>
              <w:t>}}</w:t>
            </w:r>
          </w:p>
          <w:p w14:paraId="5A16DEB6" w14:textId="77777777" w:rsidR="004573D4" w:rsidRDefault="004573D4">
            <w:pPr>
              <w:spacing w:after="0" w:line="240" w:lineRule="auto"/>
            </w:pPr>
          </w:p>
          <w:p w14:paraId="5A16DEB7" w14:textId="77777777" w:rsidR="004573D4" w:rsidRDefault="004573D4">
            <w:pPr>
              <w:pStyle w:val="PDParagraphDefault"/>
            </w:pPr>
          </w:p>
          <w:p w14:paraId="5A16DEB8" w14:textId="77777777" w:rsidR="004573D4" w:rsidRDefault="008A724E">
            <w:pPr>
              <w:pStyle w:val="PDParagraphDefault"/>
            </w:pPr>
            <w:proofErr w:type="gramStart"/>
            <w:r>
              <w:t>By :</w:t>
            </w:r>
            <w:proofErr w:type="gramEnd"/>
            <w:r>
              <w:t xml:space="preserve">     _________________________________</w:t>
            </w:r>
          </w:p>
          <w:p w14:paraId="5A16DEB9" w14:textId="77777777" w:rsidR="004573D4" w:rsidRDefault="004573D4">
            <w:pPr>
              <w:pStyle w:val="PDParagraphDefault"/>
            </w:pPr>
          </w:p>
          <w:p w14:paraId="5A16DEBA" w14:textId="77777777" w:rsidR="004573D4" w:rsidRDefault="008A724E">
            <w:pPr>
              <w:pStyle w:val="PDParagraphDefault"/>
            </w:pPr>
            <w:r>
              <w:t>Name: _________________________________</w:t>
            </w:r>
          </w:p>
          <w:p w14:paraId="5A16DEBB" w14:textId="77777777" w:rsidR="004573D4" w:rsidRDefault="004573D4">
            <w:pPr>
              <w:pStyle w:val="PDParagraphDefault"/>
            </w:pPr>
          </w:p>
          <w:p w14:paraId="5A16DEBC" w14:textId="77777777" w:rsidR="004573D4" w:rsidRDefault="008A724E">
            <w:pPr>
              <w:pStyle w:val="PDParagraphDefault"/>
            </w:pPr>
            <w:proofErr w:type="gramStart"/>
            <w:r>
              <w:t>Title :</w:t>
            </w:r>
            <w:proofErr w:type="gramEnd"/>
            <w:r>
              <w:t xml:space="preserve">   _________________________________</w:t>
            </w:r>
          </w:p>
          <w:p w14:paraId="5A16DEBD" w14:textId="77777777" w:rsidR="004573D4" w:rsidRDefault="004573D4">
            <w:pPr>
              <w:pStyle w:val="PDParagraphDefault"/>
            </w:pPr>
          </w:p>
          <w:p w14:paraId="5A16DEBE" w14:textId="77777777" w:rsidR="004573D4" w:rsidRDefault="008A724E">
            <w:pPr>
              <w:pStyle w:val="PDParagraphDefault"/>
            </w:pPr>
            <w:proofErr w:type="gramStart"/>
            <w:r>
              <w:t>Date :</w:t>
            </w:r>
            <w:proofErr w:type="gramEnd"/>
            <w:r>
              <w:t xml:space="preserve">  _________________________________</w:t>
            </w:r>
          </w:p>
        </w:tc>
      </w:tr>
    </w:tbl>
    <w:tbl>
      <w:tblPr>
        <w:tblStyle w:val="CustomGrid"/>
        <w:tblW w:w="0" w:type="auto"/>
        <w:jc w:val="center"/>
        <w:tblLook w:val="04A0" w:firstRow="1" w:lastRow="0" w:firstColumn="1" w:lastColumn="0" w:noHBand="0" w:noVBand="1"/>
      </w:tblPr>
      <w:tblGrid>
        <w:gridCol w:w="10714"/>
      </w:tblGrid>
      <w:tr w:rsidR="004573D4" w14:paraId="5A16DEC1" w14:textId="77777777">
        <w:trPr>
          <w:jc w:val="center"/>
        </w:trPr>
        <w:tc>
          <w:tcPr>
            <w:tcW w:w="10714" w:type="dxa"/>
            <w:shd w:val="clear" w:color="auto" w:fill="93CDDC"/>
          </w:tcPr>
          <w:p w14:paraId="5A16DEC0" w14:textId="77777777" w:rsidR="004573D4" w:rsidRDefault="008A724E">
            <w:pPr>
              <w:jc w:val="center"/>
            </w:pPr>
            <w:r>
              <w:rPr>
                <w:b/>
                <w:bCs/>
                <w:sz w:val="23"/>
                <w:szCs w:val="23"/>
              </w:rPr>
              <w:t>TERMS AND CONDITIONS</w:t>
            </w:r>
          </w:p>
        </w:tc>
      </w:tr>
    </w:tbl>
    <w:p w14:paraId="5A16DEC2" w14:textId="77777777" w:rsidR="004573D4" w:rsidRDefault="004573D4">
      <w:pPr>
        <w:spacing w:after="0" w:line="240" w:lineRule="auto"/>
      </w:pPr>
    </w:p>
    <w:p w14:paraId="5A16DEC3" w14:textId="77777777" w:rsidR="004573D4" w:rsidRDefault="008A724E">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5A16DEC4" w14:textId="77777777" w:rsidR="004573D4" w:rsidRDefault="004573D4">
      <w:pPr>
        <w:spacing w:after="0" w:line="240" w:lineRule="auto"/>
      </w:pPr>
    </w:p>
    <w:tbl>
      <w:tblPr>
        <w:tblStyle w:val="CustomGrid"/>
        <w:tblW w:w="0" w:type="auto"/>
        <w:jc w:val="center"/>
        <w:tblLook w:val="04A0" w:firstRow="1" w:lastRow="0" w:firstColumn="1" w:lastColumn="0" w:noHBand="0" w:noVBand="1"/>
      </w:tblPr>
      <w:tblGrid>
        <w:gridCol w:w="10714"/>
      </w:tblGrid>
      <w:tr w:rsidR="004573D4" w14:paraId="5A16DEC6" w14:textId="77777777">
        <w:trPr>
          <w:jc w:val="center"/>
        </w:trPr>
        <w:tc>
          <w:tcPr>
            <w:tcW w:w="10714" w:type="dxa"/>
            <w:shd w:val="clear" w:color="auto" w:fill="93CDDC"/>
          </w:tcPr>
          <w:p w14:paraId="5A16DEC5" w14:textId="77777777" w:rsidR="004573D4" w:rsidRDefault="008A724E">
            <w:pPr>
              <w:jc w:val="center"/>
            </w:pPr>
            <w:r>
              <w:rPr>
                <w:b/>
                <w:bCs/>
                <w:sz w:val="23"/>
                <w:szCs w:val="23"/>
              </w:rPr>
              <w:t>RESTRICTIONS AND RESPONSIBILITIES</w:t>
            </w:r>
          </w:p>
        </w:tc>
      </w:tr>
    </w:tbl>
    <w:p w14:paraId="5A16DEC7" w14:textId="77777777" w:rsidR="004573D4" w:rsidRDefault="004573D4">
      <w:pPr>
        <w:spacing w:after="0" w:line="240" w:lineRule="auto"/>
      </w:pPr>
    </w:p>
    <w:p w14:paraId="5A16DEC8" w14:textId="77777777" w:rsidR="004573D4" w:rsidRDefault="008A724E">
      <w:pPr>
        <w:pStyle w:val="PDParagraphDefault"/>
        <w:jc w:val="both"/>
        <w:sectPr w:rsidR="004573D4">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prohibit any use of the Services it believes may be (or alleged to be) in violation of the foregoing. Customer shall be responsible for obtaining and maintaining any equipment and ancillary services needed to connect to, access or </w:t>
      </w:r>
      <w:r>
        <w:lastRenderedPageBreak/>
        <w:t>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4573D4" w14:paraId="5A16DECA" w14:textId="77777777">
        <w:trPr>
          <w:jc w:val="center"/>
        </w:trPr>
        <w:tc>
          <w:tcPr>
            <w:tcW w:w="10714" w:type="dxa"/>
            <w:shd w:val="clear" w:color="auto" w:fill="93CDDC"/>
          </w:tcPr>
          <w:p w14:paraId="5A16DEC9" w14:textId="77777777" w:rsidR="004573D4" w:rsidRDefault="008A724E">
            <w:pPr>
              <w:jc w:val="center"/>
            </w:pPr>
            <w:r>
              <w:rPr>
                <w:b/>
                <w:bCs/>
                <w:sz w:val="24"/>
                <w:szCs w:val="24"/>
                <w:shd w:val="clear" w:color="auto" w:fill="B6DDE8"/>
              </w:rPr>
              <w:lastRenderedPageBreak/>
              <w:t>CONFIDENTIALITY, PROPRIETARY RIGHTS</w:t>
            </w:r>
          </w:p>
        </w:tc>
      </w:tr>
    </w:tbl>
    <w:p w14:paraId="5A16DECB" w14:textId="77777777" w:rsidR="004573D4" w:rsidRDefault="004573D4">
      <w:pPr>
        <w:spacing w:after="0" w:line="240" w:lineRule="auto"/>
      </w:pPr>
    </w:p>
    <w:p w14:paraId="5A16DECC" w14:textId="77777777" w:rsidR="004573D4" w:rsidRDefault="008A724E">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5A16DECD" w14:textId="77777777" w:rsidR="004573D4" w:rsidRDefault="008A724E">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5A16DECE" w14:textId="77777777" w:rsidR="004573D4" w:rsidRDefault="008A724E">
      <w:pPr>
        <w:pStyle w:val="PDParagraphDefault"/>
        <w:jc w:val="both"/>
      </w:pPr>
      <w:r>
        <w:t xml:space="preserve"> </w:t>
      </w:r>
    </w:p>
    <w:p w14:paraId="5A16DECF" w14:textId="77777777" w:rsidR="004573D4" w:rsidRDefault="004573D4">
      <w:pPr>
        <w:spacing w:after="0" w:line="240" w:lineRule="auto"/>
      </w:pPr>
    </w:p>
    <w:tbl>
      <w:tblPr>
        <w:tblStyle w:val="CustomGrid"/>
        <w:tblW w:w="0" w:type="auto"/>
        <w:jc w:val="center"/>
        <w:tblLook w:val="04A0" w:firstRow="1" w:lastRow="0" w:firstColumn="1" w:lastColumn="0" w:noHBand="0" w:noVBand="1"/>
      </w:tblPr>
      <w:tblGrid>
        <w:gridCol w:w="10714"/>
      </w:tblGrid>
      <w:tr w:rsidR="004573D4" w14:paraId="5A16DED2" w14:textId="77777777">
        <w:trPr>
          <w:jc w:val="center"/>
        </w:trPr>
        <w:tc>
          <w:tcPr>
            <w:tcW w:w="10714" w:type="dxa"/>
            <w:shd w:val="clear" w:color="auto" w:fill="93CDDC"/>
          </w:tcPr>
          <w:p w14:paraId="5A16DED0" w14:textId="77777777" w:rsidR="004573D4" w:rsidRDefault="008A724E">
            <w:pPr>
              <w:jc w:val="both"/>
            </w:pPr>
            <w:r>
              <w:lastRenderedPageBreak/>
              <w:t xml:space="preserve"> </w:t>
            </w:r>
          </w:p>
          <w:p w14:paraId="5A16DED1" w14:textId="77777777" w:rsidR="004573D4" w:rsidRDefault="008A724E">
            <w:pPr>
              <w:jc w:val="center"/>
            </w:pPr>
            <w:r>
              <w:rPr>
                <w:b/>
                <w:bCs/>
                <w:sz w:val="24"/>
                <w:szCs w:val="24"/>
                <w:shd w:val="clear" w:color="auto" w:fill="B6DDE8"/>
              </w:rPr>
              <w:t>PAYMENT OF FEES</w:t>
            </w:r>
          </w:p>
        </w:tc>
      </w:tr>
    </w:tbl>
    <w:p w14:paraId="5A16DED3" w14:textId="77777777" w:rsidR="004573D4" w:rsidRDefault="004573D4">
      <w:pPr>
        <w:spacing w:after="0" w:line="240" w:lineRule="auto"/>
      </w:pPr>
    </w:p>
    <w:p w14:paraId="5A16DED4" w14:textId="77777777" w:rsidR="004573D4" w:rsidRDefault="008A724E">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department</w:t>
      </w:r>
      <w:proofErr w:type="gramStart"/>
      <w:r>
        <w:rPr>
          <w:sz w:val="24"/>
          <w:szCs w:val="24"/>
        </w:rPr>
        <w:t>. .</w:t>
      </w:r>
      <w:proofErr w:type="gramEnd"/>
      <w:r>
        <w:rPr>
          <w:sz w:val="24"/>
          <w:szCs w:val="24"/>
        </w:rPr>
        <w:t xml:space="preserve">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5A16DED5" w14:textId="77777777" w:rsidR="004573D4" w:rsidRDefault="008A724E">
      <w:pPr>
        <w:pStyle w:val="PDParagraphDefault"/>
        <w:jc w:val="both"/>
      </w:pPr>
      <w:r>
        <w:rPr>
          <w:sz w:val="24"/>
          <w:szCs w:val="24"/>
        </w:rPr>
        <w:t xml:space="preserve"> </w:t>
      </w:r>
    </w:p>
    <w:p w14:paraId="5A16DED6" w14:textId="77777777" w:rsidR="004573D4" w:rsidRDefault="008A724E">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5A16DED7" w14:textId="77777777" w:rsidR="004573D4" w:rsidRDefault="008A724E">
      <w:pPr>
        <w:pStyle w:val="PDParagraphDefault"/>
        <w:jc w:val="both"/>
        <w:sectPr w:rsidR="004573D4">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4573D4" w14:paraId="5A16DED9" w14:textId="77777777">
        <w:trPr>
          <w:jc w:val="center"/>
        </w:trPr>
        <w:tc>
          <w:tcPr>
            <w:tcW w:w="10714" w:type="dxa"/>
            <w:shd w:val="clear" w:color="auto" w:fill="93CDDC"/>
          </w:tcPr>
          <w:p w14:paraId="5A16DED8" w14:textId="77777777" w:rsidR="004573D4" w:rsidRDefault="008A724E">
            <w:pPr>
              <w:jc w:val="center"/>
            </w:pPr>
            <w:r>
              <w:rPr>
                <w:b/>
                <w:bCs/>
                <w:sz w:val="24"/>
                <w:szCs w:val="24"/>
                <w:shd w:val="clear" w:color="auto" w:fill="B6DDE8"/>
              </w:rPr>
              <w:lastRenderedPageBreak/>
              <w:t>TERM AND TERMINATION</w:t>
            </w:r>
          </w:p>
        </w:tc>
      </w:tr>
    </w:tbl>
    <w:p w14:paraId="5A16DEDA" w14:textId="77777777" w:rsidR="004573D4" w:rsidRDefault="004573D4">
      <w:pPr>
        <w:spacing w:after="0" w:line="240" w:lineRule="auto"/>
      </w:pPr>
    </w:p>
    <w:p w14:paraId="5A16DEDB" w14:textId="77777777" w:rsidR="004573D4" w:rsidRDefault="008A724E">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5A16DEDC" w14:textId="77777777" w:rsidR="004573D4" w:rsidRDefault="008A724E">
      <w:pPr>
        <w:pStyle w:val="PDParagraphDefault"/>
        <w:jc w:val="both"/>
      </w:pPr>
      <w:r>
        <w:t xml:space="preserve"> </w:t>
      </w:r>
    </w:p>
    <w:p w14:paraId="5A16DEDD" w14:textId="77777777" w:rsidR="004573D4" w:rsidRDefault="008A724E">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5A16DEDE" w14:textId="77777777" w:rsidR="004573D4" w:rsidRDefault="004573D4">
      <w:pPr>
        <w:spacing w:after="0" w:line="240" w:lineRule="auto"/>
      </w:pPr>
    </w:p>
    <w:tbl>
      <w:tblPr>
        <w:tblStyle w:val="CustomGrid"/>
        <w:tblW w:w="0" w:type="auto"/>
        <w:jc w:val="center"/>
        <w:tblLook w:val="04A0" w:firstRow="1" w:lastRow="0" w:firstColumn="1" w:lastColumn="0" w:noHBand="0" w:noVBand="1"/>
      </w:tblPr>
      <w:tblGrid>
        <w:gridCol w:w="10714"/>
      </w:tblGrid>
      <w:tr w:rsidR="004573D4" w14:paraId="5A16DEE1" w14:textId="77777777">
        <w:trPr>
          <w:jc w:val="center"/>
        </w:trPr>
        <w:tc>
          <w:tcPr>
            <w:tcW w:w="10714" w:type="dxa"/>
            <w:shd w:val="clear" w:color="auto" w:fill="93CDDC"/>
          </w:tcPr>
          <w:p w14:paraId="5A16DEDF" w14:textId="77777777" w:rsidR="004573D4" w:rsidRDefault="008A724E">
            <w:pPr>
              <w:jc w:val="both"/>
            </w:pPr>
            <w:r>
              <w:t xml:space="preserve"> </w:t>
            </w:r>
          </w:p>
          <w:p w14:paraId="5A16DEE0" w14:textId="77777777" w:rsidR="004573D4" w:rsidRDefault="008A724E">
            <w:pPr>
              <w:jc w:val="center"/>
            </w:pPr>
            <w:r>
              <w:rPr>
                <w:b/>
                <w:bCs/>
                <w:sz w:val="24"/>
                <w:szCs w:val="24"/>
                <w:shd w:val="clear" w:color="auto" w:fill="B6DDE8"/>
              </w:rPr>
              <w:t>WARRANTY AND DISCLAIMER</w:t>
            </w:r>
          </w:p>
        </w:tc>
      </w:tr>
    </w:tbl>
    <w:p w14:paraId="5A16DEE2" w14:textId="77777777" w:rsidR="004573D4" w:rsidRDefault="004573D4">
      <w:pPr>
        <w:spacing w:after="0" w:line="240" w:lineRule="auto"/>
      </w:pPr>
    </w:p>
    <w:p w14:paraId="5A16DEE3" w14:textId="77777777" w:rsidR="004573D4" w:rsidRDefault="008A724E">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5A16DEE4" w14:textId="77777777" w:rsidR="004573D4" w:rsidRDefault="008A724E">
      <w:pPr>
        <w:pStyle w:val="PDParagraphDefault"/>
        <w:jc w:val="both"/>
      </w:pPr>
      <w:r>
        <w:rPr>
          <w:sz w:val="24"/>
          <w:szCs w:val="24"/>
        </w:rPr>
        <w:t xml:space="preserve"> </w:t>
      </w:r>
    </w:p>
    <w:p w14:paraId="5A16DEE5" w14:textId="77777777" w:rsidR="004573D4" w:rsidRDefault="008A724E">
      <w:pPr>
        <w:pStyle w:val="PDParagraphDefault"/>
        <w:jc w:val="both"/>
        <w:sectPr w:rsidR="004573D4">
          <w:headerReference w:type="default" r:id="rId15"/>
          <w:footerReference w:type="default" r:id="rId16"/>
          <w:pgSz w:w="12240" w:h="15840" w:code="1"/>
          <w:pgMar w:top="979" w:right="763" w:bottom="979" w:left="763" w:header="240" w:footer="240" w:gutter="0"/>
          <w:cols w:space="720"/>
        </w:sectPr>
      </w:pPr>
      <w:r>
        <w:rPr>
          <w:sz w:val="24"/>
          <w:szCs w:val="24"/>
        </w:rPr>
        <w:t>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INCLUDING, BUT NOT 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4573D4" w14:paraId="5A16DEE7" w14:textId="77777777">
        <w:trPr>
          <w:jc w:val="center"/>
        </w:trPr>
        <w:tc>
          <w:tcPr>
            <w:tcW w:w="10714" w:type="dxa"/>
            <w:shd w:val="clear" w:color="auto" w:fill="93CDDC"/>
          </w:tcPr>
          <w:p w14:paraId="5A16DEE6" w14:textId="77777777" w:rsidR="004573D4" w:rsidRDefault="008A724E">
            <w:pPr>
              <w:jc w:val="center"/>
            </w:pPr>
            <w:r>
              <w:rPr>
                <w:b/>
                <w:bCs/>
                <w:sz w:val="24"/>
                <w:szCs w:val="24"/>
                <w:shd w:val="clear" w:color="auto" w:fill="B6DDE8"/>
              </w:rPr>
              <w:lastRenderedPageBreak/>
              <w:t>INDEMNITY</w:t>
            </w:r>
          </w:p>
        </w:tc>
      </w:tr>
    </w:tbl>
    <w:p w14:paraId="5A16DEE8" w14:textId="77777777" w:rsidR="004573D4" w:rsidRDefault="004573D4">
      <w:pPr>
        <w:spacing w:after="0" w:line="240" w:lineRule="auto"/>
      </w:pPr>
    </w:p>
    <w:p w14:paraId="5A16DEE9" w14:textId="77777777" w:rsidR="004573D4" w:rsidRDefault="008A724E">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5A16DEEA" w14:textId="77777777" w:rsidR="004573D4" w:rsidRDefault="008A724E">
      <w:pPr>
        <w:pStyle w:val="PDParagraphDefault"/>
        <w:jc w:val="both"/>
      </w:pPr>
      <w:r>
        <w:rPr>
          <w:sz w:val="24"/>
          <w:szCs w:val="24"/>
        </w:rPr>
        <w:t xml:space="preserve"> </w:t>
      </w:r>
    </w:p>
    <w:p w14:paraId="5A16DEEB" w14:textId="77777777" w:rsidR="004573D4" w:rsidRDefault="008A724E">
      <w:pPr>
        <w:pStyle w:val="PDParagraphDefault"/>
        <w:jc w:val="both"/>
      </w:pPr>
      <w:r>
        <w:rPr>
          <w:sz w:val="24"/>
          <w:szCs w:val="24"/>
        </w:rPr>
        <w:t xml:space="preserve">1) Not supplied by Company, </w:t>
      </w:r>
    </w:p>
    <w:p w14:paraId="5A16DEEC" w14:textId="77777777" w:rsidR="004573D4" w:rsidRDefault="008A724E">
      <w:pPr>
        <w:pStyle w:val="PDParagraphDefault"/>
        <w:jc w:val="both"/>
      </w:pPr>
      <w:r>
        <w:rPr>
          <w:sz w:val="24"/>
          <w:szCs w:val="24"/>
        </w:rPr>
        <w:t xml:space="preserve"> </w:t>
      </w:r>
    </w:p>
    <w:p w14:paraId="5A16DEED" w14:textId="77777777" w:rsidR="004573D4" w:rsidRDefault="008A724E">
      <w:pPr>
        <w:pStyle w:val="PDParagraphDefault"/>
        <w:jc w:val="both"/>
      </w:pPr>
      <w:r>
        <w:rPr>
          <w:sz w:val="24"/>
          <w:szCs w:val="24"/>
        </w:rPr>
        <w:t xml:space="preserve">2) Made in whole or in part in accordance with Customer specifications, </w:t>
      </w:r>
    </w:p>
    <w:p w14:paraId="5A16DEEE" w14:textId="77777777" w:rsidR="004573D4" w:rsidRDefault="008A724E">
      <w:pPr>
        <w:pStyle w:val="PDParagraphDefault"/>
        <w:jc w:val="both"/>
      </w:pPr>
      <w:r>
        <w:rPr>
          <w:sz w:val="24"/>
          <w:szCs w:val="24"/>
        </w:rPr>
        <w:t xml:space="preserve"> </w:t>
      </w:r>
    </w:p>
    <w:p w14:paraId="5A16DEEF" w14:textId="77777777" w:rsidR="004573D4" w:rsidRDefault="008A724E">
      <w:pPr>
        <w:pStyle w:val="PDParagraphDefault"/>
        <w:jc w:val="both"/>
      </w:pPr>
      <w:r>
        <w:rPr>
          <w:sz w:val="24"/>
          <w:szCs w:val="24"/>
        </w:rPr>
        <w:t xml:space="preserve">3) That are modified after delivery by Company, </w:t>
      </w:r>
    </w:p>
    <w:p w14:paraId="5A16DEF0" w14:textId="77777777" w:rsidR="004573D4" w:rsidRDefault="008A724E">
      <w:pPr>
        <w:pStyle w:val="PDParagraphDefault"/>
        <w:jc w:val="both"/>
      </w:pPr>
      <w:r>
        <w:rPr>
          <w:sz w:val="24"/>
          <w:szCs w:val="24"/>
        </w:rPr>
        <w:t xml:space="preserve"> </w:t>
      </w:r>
    </w:p>
    <w:p w14:paraId="5A16DEF1" w14:textId="77777777" w:rsidR="004573D4" w:rsidRDefault="008A724E">
      <w:pPr>
        <w:pStyle w:val="PDParagraphDefault"/>
        <w:jc w:val="both"/>
      </w:pPr>
      <w:r>
        <w:rPr>
          <w:sz w:val="24"/>
          <w:szCs w:val="24"/>
        </w:rPr>
        <w:t xml:space="preserve">4) Combined with other products, processes or materials where the alleged infringement relates to such combination, </w:t>
      </w:r>
    </w:p>
    <w:p w14:paraId="5A16DEF2" w14:textId="77777777" w:rsidR="004573D4" w:rsidRDefault="008A724E">
      <w:pPr>
        <w:pStyle w:val="PDParagraphDefault"/>
        <w:jc w:val="both"/>
      </w:pPr>
      <w:r>
        <w:rPr>
          <w:sz w:val="24"/>
          <w:szCs w:val="24"/>
        </w:rPr>
        <w:t xml:space="preserve"> </w:t>
      </w:r>
    </w:p>
    <w:p w14:paraId="5A16DEF3" w14:textId="77777777" w:rsidR="004573D4" w:rsidRDefault="008A724E">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5A16DEF4" w14:textId="77777777" w:rsidR="004573D4" w:rsidRDefault="008A724E">
      <w:pPr>
        <w:pStyle w:val="PDParagraphDefault"/>
        <w:jc w:val="both"/>
      </w:pPr>
      <w:r>
        <w:rPr>
          <w:sz w:val="24"/>
          <w:szCs w:val="24"/>
        </w:rPr>
        <w:t xml:space="preserve"> </w:t>
      </w:r>
    </w:p>
    <w:p w14:paraId="5A16DEF5" w14:textId="77777777" w:rsidR="004573D4" w:rsidRDefault="008A724E">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5A16DEF6" w14:textId="77777777" w:rsidR="004573D4" w:rsidRDefault="008A724E">
      <w:pPr>
        <w:pStyle w:val="PDParagraphDefault"/>
        <w:jc w:val="both"/>
      </w:pPr>
      <w:r>
        <w:rPr>
          <w:sz w:val="24"/>
          <w:szCs w:val="24"/>
        </w:rPr>
        <w:t xml:space="preserve"> </w:t>
      </w:r>
    </w:p>
    <w:p w14:paraId="5A16DEF7" w14:textId="77777777" w:rsidR="004573D4" w:rsidRDefault="008A724E">
      <w:pPr>
        <w:pStyle w:val="PDParagraphDefault"/>
        <w:jc w:val="both"/>
      </w:pPr>
      <w:r>
        <w:rPr>
          <w:sz w:val="24"/>
          <w:szCs w:val="24"/>
        </w:rPr>
        <w:t xml:space="preserve">B. Obtain for Customer a license to continue using the Service, or </w:t>
      </w:r>
    </w:p>
    <w:p w14:paraId="5A16DEF8" w14:textId="77777777" w:rsidR="004573D4" w:rsidRDefault="008A724E">
      <w:pPr>
        <w:pStyle w:val="PDParagraphDefault"/>
        <w:jc w:val="both"/>
      </w:pPr>
      <w:r>
        <w:rPr>
          <w:sz w:val="24"/>
          <w:szCs w:val="24"/>
        </w:rPr>
        <w:t xml:space="preserve"> </w:t>
      </w:r>
    </w:p>
    <w:p w14:paraId="5A16DEF9" w14:textId="77777777" w:rsidR="004573D4" w:rsidRDefault="008A724E">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5A16DEFA" w14:textId="77777777" w:rsidR="004573D4" w:rsidRDefault="004573D4">
      <w:pPr>
        <w:spacing w:after="0" w:line="240" w:lineRule="auto"/>
      </w:pPr>
    </w:p>
    <w:tbl>
      <w:tblPr>
        <w:tblStyle w:val="CustomGrid"/>
        <w:tblW w:w="0" w:type="auto"/>
        <w:jc w:val="center"/>
        <w:tblLook w:val="04A0" w:firstRow="1" w:lastRow="0" w:firstColumn="1" w:lastColumn="0" w:noHBand="0" w:noVBand="1"/>
      </w:tblPr>
      <w:tblGrid>
        <w:gridCol w:w="10714"/>
      </w:tblGrid>
      <w:tr w:rsidR="004573D4" w14:paraId="5A16DEFD" w14:textId="77777777">
        <w:trPr>
          <w:jc w:val="center"/>
        </w:trPr>
        <w:tc>
          <w:tcPr>
            <w:tcW w:w="10714" w:type="dxa"/>
            <w:shd w:val="clear" w:color="auto" w:fill="93CDDC"/>
          </w:tcPr>
          <w:p w14:paraId="5A16DEFB" w14:textId="77777777" w:rsidR="004573D4" w:rsidRDefault="008A724E">
            <w:pPr>
              <w:jc w:val="both"/>
            </w:pPr>
            <w:r>
              <w:lastRenderedPageBreak/>
              <w:t xml:space="preserve"> </w:t>
            </w:r>
          </w:p>
          <w:p w14:paraId="5A16DEFC" w14:textId="77777777" w:rsidR="004573D4" w:rsidRDefault="008A724E">
            <w:pPr>
              <w:jc w:val="center"/>
            </w:pPr>
            <w:r>
              <w:rPr>
                <w:b/>
                <w:bCs/>
                <w:sz w:val="24"/>
                <w:szCs w:val="24"/>
                <w:shd w:val="clear" w:color="auto" w:fill="B6DDE8"/>
              </w:rPr>
              <w:t>LIMITATION OF LIABILITY</w:t>
            </w:r>
          </w:p>
        </w:tc>
      </w:tr>
    </w:tbl>
    <w:p w14:paraId="5A16DEFE" w14:textId="77777777" w:rsidR="004573D4" w:rsidRDefault="004573D4">
      <w:pPr>
        <w:spacing w:after="0" w:line="240" w:lineRule="auto"/>
      </w:pPr>
    </w:p>
    <w:p w14:paraId="5A16DEFF" w14:textId="77777777" w:rsidR="004573D4" w:rsidRDefault="008A724E">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5A16DF00" w14:textId="77777777" w:rsidR="004573D4" w:rsidRDefault="008A724E">
      <w:pPr>
        <w:pStyle w:val="PDParagraphDefault"/>
        <w:jc w:val="both"/>
      </w:pPr>
      <w:r>
        <w:rPr>
          <w:sz w:val="24"/>
          <w:szCs w:val="24"/>
        </w:rPr>
        <w:t xml:space="preserve"> </w:t>
      </w:r>
    </w:p>
    <w:p w14:paraId="5A16DF01" w14:textId="77777777" w:rsidR="004573D4" w:rsidRDefault="008A724E">
      <w:pPr>
        <w:pStyle w:val="PDParagraphDefault"/>
        <w:jc w:val="both"/>
      </w:pPr>
      <w:r>
        <w:rPr>
          <w:sz w:val="24"/>
          <w:szCs w:val="24"/>
        </w:rPr>
        <w:t xml:space="preserve">THERETO UNDER ANY CONTRACT, NEGLIGENCE, STRICT LIABILITY OR OTHER THEORY: </w:t>
      </w:r>
    </w:p>
    <w:p w14:paraId="5A16DF02" w14:textId="77777777" w:rsidR="004573D4" w:rsidRDefault="008A724E">
      <w:pPr>
        <w:pStyle w:val="PDParagraphDefault"/>
        <w:jc w:val="both"/>
      </w:pPr>
      <w:r>
        <w:rPr>
          <w:sz w:val="24"/>
          <w:szCs w:val="24"/>
        </w:rPr>
        <w:t xml:space="preserve"> </w:t>
      </w:r>
    </w:p>
    <w:p w14:paraId="5A16DF03" w14:textId="77777777" w:rsidR="004573D4" w:rsidRDefault="008A724E">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5A16DF04" w14:textId="77777777" w:rsidR="004573D4" w:rsidRDefault="008A724E">
      <w:pPr>
        <w:pStyle w:val="PDParagraphDefault"/>
        <w:jc w:val="both"/>
      </w:pPr>
      <w:r>
        <w:rPr>
          <w:sz w:val="24"/>
          <w:szCs w:val="24"/>
        </w:rPr>
        <w:t xml:space="preserve"> </w:t>
      </w:r>
    </w:p>
    <w:p w14:paraId="5A16DF05" w14:textId="77777777" w:rsidR="004573D4" w:rsidRDefault="008A724E">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5A16DF06" w14:textId="77777777" w:rsidR="004573D4" w:rsidRDefault="004573D4">
      <w:pPr>
        <w:pStyle w:val="PDParagraphDefault"/>
        <w:jc w:val="both"/>
      </w:pPr>
    </w:p>
    <w:p w14:paraId="5A16DF07" w14:textId="77777777" w:rsidR="004573D4" w:rsidRDefault="008A724E">
      <w:pPr>
        <w:pStyle w:val="PDParagraphDefault"/>
      </w:pPr>
      <w:r>
        <w:rPr>
          <w:sz w:val="24"/>
          <w:szCs w:val="24"/>
        </w:rPr>
        <w:t>C) FOR ANY DELAY, FAILURE, OR INABILITY TO PERFORM RESULTING FROM CHANGES, MODIFICATIONS, OR DISCONTINUATION OF THIRD-PARTY PROVIDER APIs OR FEATURES, WHICH ARE OUTSIDE COMPANY’S CONTROL.</w:t>
      </w:r>
    </w:p>
    <w:p w14:paraId="5A16DF08" w14:textId="77777777" w:rsidR="004573D4" w:rsidRDefault="008A724E">
      <w:pPr>
        <w:pStyle w:val="PDParagraphDefault"/>
      </w:pPr>
      <w:r>
        <w:rPr>
          <w:sz w:val="24"/>
          <w:szCs w:val="24"/>
        </w:rPr>
        <w:t xml:space="preserve"> </w:t>
      </w:r>
    </w:p>
    <w:p w14:paraId="5A16DF09" w14:textId="77777777" w:rsidR="004573D4" w:rsidRDefault="008A724E">
      <w:pPr>
        <w:pStyle w:val="PDParagraphDefault"/>
      </w:pPr>
      <w:r>
        <w:rPr>
          <w:sz w:val="24"/>
          <w:szCs w:val="24"/>
        </w:rPr>
        <w:t>(D) FOR ANY INDIRECT, EXEMPLARY, INCIDENTAL, SPECIAL OR CONSEQUENTIAL DAMAGES. (E) FOR ANY MATTER BEYOND COMPANY’S REASONABLE CONTROL. OR</w:t>
      </w:r>
    </w:p>
    <w:p w14:paraId="5A16DF0A" w14:textId="77777777" w:rsidR="004573D4" w:rsidRDefault="008A724E">
      <w:pPr>
        <w:pStyle w:val="PDParagraphDefault"/>
      </w:pPr>
      <w:r>
        <w:rPr>
          <w:sz w:val="24"/>
          <w:szCs w:val="24"/>
        </w:rPr>
        <w:t>(F) FOR ANY AMOUNTS THAT, TOGETHER WITH</w:t>
      </w:r>
    </w:p>
    <w:p w14:paraId="5A16DF0B" w14:textId="77777777" w:rsidR="004573D4" w:rsidRDefault="008A724E">
      <w:pPr>
        <w:pStyle w:val="PDParagraphDefault"/>
      </w:pPr>
      <w:r>
        <w:rPr>
          <w:sz w:val="24"/>
          <w:szCs w:val="24"/>
        </w:rPr>
        <w:t xml:space="preserve"> </w:t>
      </w:r>
    </w:p>
    <w:p w14:paraId="5A16DF0C" w14:textId="77777777" w:rsidR="004573D4" w:rsidRDefault="008A724E">
      <w:pPr>
        <w:pStyle w:val="PDParagraphDefault"/>
      </w:pPr>
      <w:r>
        <w:rPr>
          <w:sz w:val="24"/>
          <w:szCs w:val="24"/>
        </w:rPr>
        <w:t xml:space="preserve">(G) AMOUNTS ASSOCIATED WITH ALL OTHER </w:t>
      </w:r>
      <w:proofErr w:type="gramStart"/>
      <w:r>
        <w:rPr>
          <w:sz w:val="24"/>
          <w:szCs w:val="24"/>
        </w:rPr>
        <w:t>CLAIMS,</w:t>
      </w:r>
      <w:proofErr w:type="gramEnd"/>
      <w:r>
        <w:rPr>
          <w:sz w:val="24"/>
          <w:szCs w:val="24"/>
        </w:rPr>
        <w:t xml:space="preserve"> EXCEED THE FEES PAID BY CUSTOMER TO COMPANY FOR THE SERVICES UNDER THIS AGREEMENT IN THE 12 MONTHS PRIOR TO THE ACT THAT GAVE RISE TO THE LIABILITY, IN EACH CASE, WHETHER OR NOT COMPANY HAS BEEN ADVISED OF THE POSSIBILITY OF SUCH DAMAGES.</w:t>
      </w:r>
    </w:p>
    <w:p w14:paraId="5A16DF0D" w14:textId="77777777" w:rsidR="004573D4" w:rsidRDefault="004573D4">
      <w:pPr>
        <w:spacing w:after="0" w:line="240" w:lineRule="auto"/>
      </w:pPr>
    </w:p>
    <w:sdt>
      <w:sdtPr>
        <w:id w:val="713451277"/>
        <w:docPartObj>
          <w:docPartGallery w:val="Table of Contents"/>
          <w:docPartUnique/>
        </w:docPartObj>
      </w:sdtPr>
      <w:sdtEndPr/>
      <w:sdtContent>
        <w:p w14:paraId="5A16DF0E" w14:textId="77777777" w:rsidR="004573D4" w:rsidRDefault="008A724E">
          <w:r>
            <w:fldChar w:fldCharType="begin"/>
          </w:r>
          <w:r>
            <w:instrText>TOC \o "1-5" \h \z \u</w:instrText>
          </w:r>
          <w:r>
            <w:fldChar w:fldCharType="separate"/>
          </w:r>
        </w:p>
        <w:p w14:paraId="5A16DF0F" w14:textId="77777777" w:rsidR="004573D4" w:rsidRDefault="008A724E">
          <w:r>
            <w:fldChar w:fldCharType="end"/>
          </w:r>
        </w:p>
      </w:sdtContent>
    </w:sdt>
    <w:p w14:paraId="5A16DF10" w14:textId="77777777" w:rsidR="004573D4" w:rsidRDefault="004573D4">
      <w:pPr>
        <w:sectPr w:rsidR="004573D4">
          <w:headerReference w:type="default" r:id="rId17"/>
          <w:footerReference w:type="default" r:id="rId18"/>
          <w:pgSz w:w="12240" w:h="15840" w:code="1"/>
          <w:pgMar w:top="979" w:right="763" w:bottom="979" w:left="763" w:header="240" w:footer="240" w:gutter="0"/>
          <w:cols w:space="720"/>
        </w:sectPr>
      </w:pPr>
    </w:p>
    <w:tbl>
      <w:tblPr>
        <w:tblStyle w:val="CustomGrid"/>
        <w:tblW w:w="0" w:type="auto"/>
        <w:jc w:val="center"/>
        <w:tblLook w:val="04A0" w:firstRow="1" w:lastRow="0" w:firstColumn="1" w:lastColumn="0" w:noHBand="0" w:noVBand="1"/>
      </w:tblPr>
      <w:tblGrid>
        <w:gridCol w:w="10714"/>
      </w:tblGrid>
      <w:tr w:rsidR="004573D4" w14:paraId="5A16DF12" w14:textId="77777777">
        <w:trPr>
          <w:jc w:val="center"/>
        </w:trPr>
        <w:tc>
          <w:tcPr>
            <w:tcW w:w="10714" w:type="dxa"/>
            <w:shd w:val="clear" w:color="auto" w:fill="93CDDC"/>
          </w:tcPr>
          <w:p w14:paraId="5A16DF11" w14:textId="77777777" w:rsidR="004573D4" w:rsidRDefault="008A724E">
            <w:pPr>
              <w:jc w:val="center"/>
            </w:pPr>
            <w:r>
              <w:rPr>
                <w:b/>
                <w:bCs/>
                <w:sz w:val="24"/>
                <w:szCs w:val="24"/>
                <w:shd w:val="clear" w:color="auto" w:fill="B6DDE8"/>
              </w:rPr>
              <w:lastRenderedPageBreak/>
              <w:t>MISCELLANEOUS</w:t>
            </w:r>
          </w:p>
        </w:tc>
      </w:tr>
    </w:tbl>
    <w:p w14:paraId="5A16DF13" w14:textId="77777777" w:rsidR="004573D4" w:rsidRDefault="004573D4">
      <w:pPr>
        <w:spacing w:after="0" w:line="240" w:lineRule="auto"/>
      </w:pPr>
    </w:p>
    <w:p w14:paraId="5A16DF14" w14:textId="77777777" w:rsidR="004573D4" w:rsidRDefault="008A724E">
      <w:pPr>
        <w:pStyle w:val="PDParagraphDefault"/>
        <w:jc w:val="both"/>
        <w:sectPr w:rsidR="004573D4">
          <w:headerReference w:type="default" r:id="rId19"/>
          <w:footerReference w:type="default" r:id="rId20"/>
          <w:pgSz w:w="12240" w:h="15840" w:code="1"/>
          <w:pgMar w:top="979" w:right="763" w:bottom="979" w:left="763" w:header="240" w:footer="240" w:gutter="0"/>
          <w:cols w:space="720"/>
        </w:sectPr>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tbl>
      <w:tblPr>
        <w:tblStyle w:val="CustomGrid"/>
        <w:tblW w:w="0" w:type="auto"/>
        <w:jc w:val="center"/>
        <w:tblLook w:val="04A0" w:firstRow="1" w:lastRow="0" w:firstColumn="1" w:lastColumn="0" w:noHBand="0" w:noVBand="1"/>
      </w:tblPr>
      <w:tblGrid>
        <w:gridCol w:w="10714"/>
      </w:tblGrid>
      <w:tr w:rsidR="004573D4" w14:paraId="5A16DF16" w14:textId="77777777">
        <w:trPr>
          <w:jc w:val="center"/>
        </w:trPr>
        <w:tc>
          <w:tcPr>
            <w:tcW w:w="10714" w:type="dxa"/>
            <w:shd w:val="clear" w:color="auto" w:fill="93CDDC"/>
          </w:tcPr>
          <w:p w14:paraId="5A16DF15" w14:textId="77777777" w:rsidR="004573D4" w:rsidRDefault="008A724E">
            <w:pPr>
              <w:jc w:val="center"/>
            </w:pPr>
            <w:r>
              <w:rPr>
                <w:b/>
                <w:bCs/>
                <w:sz w:val="24"/>
                <w:szCs w:val="24"/>
                <w:shd w:val="clear" w:color="auto" w:fill="B6DDE8"/>
              </w:rPr>
              <w:lastRenderedPageBreak/>
              <w:t>Exhibit 1- IN SCOPE FEATURES</w:t>
            </w:r>
          </w:p>
        </w:tc>
      </w:tr>
    </w:tbl>
    <w:p w14:paraId="5A16DF17" w14:textId="77777777" w:rsidR="004573D4" w:rsidRDefault="004573D4">
      <w:pPr>
        <w:spacing w:after="0" w:line="240" w:lineRule="auto"/>
      </w:pPr>
    </w:p>
    <w:tbl>
      <w:tblPr>
        <w:tblStyle w:val="TableGridWithHeader"/>
        <w:tblW w:w="0" w:type="auto"/>
        <w:jc w:val="center"/>
        <w:tblLook w:val="04A0" w:firstRow="1" w:lastRow="0" w:firstColumn="1" w:lastColumn="0" w:noHBand="0" w:noVBand="1"/>
      </w:tblPr>
      <w:tblGrid>
        <w:gridCol w:w="3112"/>
        <w:gridCol w:w="7602"/>
      </w:tblGrid>
      <w:tr w:rsidR="004573D4" w14:paraId="5A16DF19" w14:textId="77777777" w:rsidTr="004573D4">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5A16DF18" w14:textId="77777777" w:rsidR="004573D4" w:rsidRDefault="008A724E">
            <w:pPr>
              <w:jc w:val="center"/>
            </w:pPr>
            <w:r>
              <w:rPr>
                <w:b w:val="0"/>
                <w:bCs w:val="0"/>
              </w:rPr>
              <w:t>INCLUDED IN SLACK TO TEAMS MIGRATION FEATURES</w:t>
            </w:r>
          </w:p>
        </w:tc>
      </w:tr>
      <w:tr w:rsidR="004573D4" w14:paraId="5A16DF1C" w14:textId="77777777" w:rsidTr="004573D4">
        <w:trPr>
          <w:jc w:val="center"/>
        </w:trPr>
        <w:tc>
          <w:tcPr>
            <w:tcW w:w="3112" w:type="dxa"/>
          </w:tcPr>
          <w:p w14:paraId="5A16DF1A" w14:textId="77777777" w:rsidR="004573D4" w:rsidRDefault="008A724E">
            <w:pPr>
              <w:spacing w:line="264" w:lineRule="auto"/>
            </w:pPr>
            <w:r>
              <w:rPr>
                <w:b/>
                <w:bCs/>
                <w:sz w:val="21"/>
                <w:szCs w:val="21"/>
              </w:rPr>
              <w:t>One Time Migration</w:t>
            </w:r>
          </w:p>
        </w:tc>
        <w:tc>
          <w:tcPr>
            <w:tcW w:w="7602" w:type="dxa"/>
          </w:tcPr>
          <w:p w14:paraId="5A16DF1B" w14:textId="77777777" w:rsidR="004573D4" w:rsidRDefault="008A724E">
            <w:r>
              <w:rPr>
                <w:sz w:val="23"/>
                <w:szCs w:val="23"/>
              </w:rPr>
              <w:t>Migration of all files/folders from source to destination in the source cloud at the start of one-time migration.</w:t>
            </w:r>
          </w:p>
        </w:tc>
      </w:tr>
      <w:tr w:rsidR="004573D4" w14:paraId="5A16DF1F" w14:textId="77777777" w:rsidTr="004573D4">
        <w:trPr>
          <w:jc w:val="center"/>
        </w:trPr>
        <w:tc>
          <w:tcPr>
            <w:tcW w:w="3112" w:type="dxa"/>
          </w:tcPr>
          <w:p w14:paraId="5A16DF1D" w14:textId="77777777" w:rsidR="004573D4" w:rsidRDefault="008A724E">
            <w:pPr>
              <w:spacing w:line="264" w:lineRule="auto"/>
            </w:pPr>
            <w:r>
              <w:rPr>
                <w:b/>
                <w:bCs/>
                <w:sz w:val="21"/>
                <w:szCs w:val="21"/>
              </w:rPr>
              <w:t>Delta Migration</w:t>
            </w:r>
          </w:p>
        </w:tc>
        <w:tc>
          <w:tcPr>
            <w:tcW w:w="7602" w:type="dxa"/>
          </w:tcPr>
          <w:p w14:paraId="5A16DF1E" w14:textId="77777777" w:rsidR="004573D4" w:rsidRDefault="008A724E">
            <w:r>
              <w:rPr>
                <w:sz w:val="21"/>
                <w:szCs w:val="21"/>
              </w:rPr>
              <w:t xml:space="preserve">If anything is added/modified in the source cloud after one-time migration, these changes would be reflected in the destination in delta migration. Once a channel is visible on the Destination Cloud, further delta migrations are not possible. But we won't delete anything </w:t>
            </w:r>
            <w:proofErr w:type="gramStart"/>
            <w:r>
              <w:rPr>
                <w:sz w:val="21"/>
                <w:szCs w:val="21"/>
              </w:rPr>
              <w:t>in</w:t>
            </w:r>
            <w:proofErr w:type="gramEnd"/>
            <w:r>
              <w:rPr>
                <w:sz w:val="21"/>
                <w:szCs w:val="21"/>
              </w:rPr>
              <w:t xml:space="preserve"> the destination cloud.  </w:t>
            </w:r>
          </w:p>
        </w:tc>
      </w:tr>
      <w:tr w:rsidR="004573D4" w14:paraId="5A16DF22" w14:textId="77777777" w:rsidTr="004573D4">
        <w:trPr>
          <w:jc w:val="center"/>
        </w:trPr>
        <w:tc>
          <w:tcPr>
            <w:tcW w:w="3112" w:type="dxa"/>
          </w:tcPr>
          <w:p w14:paraId="5A16DF20" w14:textId="77777777" w:rsidR="004573D4" w:rsidRDefault="008A724E">
            <w:pPr>
              <w:spacing w:line="264" w:lineRule="auto"/>
            </w:pPr>
            <w:r>
              <w:rPr>
                <w:b/>
                <w:bCs/>
                <w:sz w:val="21"/>
                <w:szCs w:val="21"/>
              </w:rPr>
              <w:t>Public Channels Migration</w:t>
            </w:r>
          </w:p>
        </w:tc>
        <w:tc>
          <w:tcPr>
            <w:tcW w:w="7602" w:type="dxa"/>
          </w:tcPr>
          <w:p w14:paraId="5A16DF21" w14:textId="77777777" w:rsidR="004573D4" w:rsidRDefault="008A724E">
            <w:pPr>
              <w:spacing w:line="264" w:lineRule="auto"/>
            </w:pPr>
            <w:r>
              <w:rPr>
                <w:sz w:val="21"/>
                <w:szCs w:val="21"/>
              </w:rPr>
              <w:t>Transferring public channels from Slack to Teams, including all associated messages, attachments, and other content.</w:t>
            </w:r>
          </w:p>
        </w:tc>
      </w:tr>
      <w:tr w:rsidR="004573D4" w14:paraId="5A16DF25" w14:textId="77777777" w:rsidTr="004573D4">
        <w:trPr>
          <w:jc w:val="center"/>
        </w:trPr>
        <w:tc>
          <w:tcPr>
            <w:tcW w:w="3112" w:type="dxa"/>
          </w:tcPr>
          <w:p w14:paraId="5A16DF23" w14:textId="77777777" w:rsidR="004573D4" w:rsidRDefault="008A724E">
            <w:r>
              <w:rPr>
                <w:b/>
                <w:bCs/>
                <w:sz w:val="21"/>
                <w:szCs w:val="21"/>
              </w:rPr>
              <w:t>Private Channels Migration</w:t>
            </w:r>
          </w:p>
        </w:tc>
        <w:tc>
          <w:tcPr>
            <w:tcW w:w="7602" w:type="dxa"/>
          </w:tcPr>
          <w:p w14:paraId="5A16DF24" w14:textId="77777777" w:rsidR="004573D4" w:rsidRDefault="008A724E">
            <w:r>
              <w:rPr>
                <w:sz w:val="21"/>
                <w:szCs w:val="21"/>
              </w:rPr>
              <w:t>Private Slack channels will be migrated as Standard Channels in MS Teams, preserving message history and content while maintaining the appropriate access restrictions. </w:t>
            </w:r>
          </w:p>
        </w:tc>
      </w:tr>
      <w:tr w:rsidR="004573D4" w14:paraId="5A16DF28" w14:textId="77777777" w:rsidTr="004573D4">
        <w:trPr>
          <w:jc w:val="center"/>
        </w:trPr>
        <w:tc>
          <w:tcPr>
            <w:tcW w:w="3112" w:type="dxa"/>
          </w:tcPr>
          <w:p w14:paraId="5A16DF26" w14:textId="77777777" w:rsidR="004573D4" w:rsidRDefault="008A724E">
            <w:pPr>
              <w:spacing w:line="264" w:lineRule="auto"/>
            </w:pPr>
            <w:r>
              <w:rPr>
                <w:b/>
                <w:bCs/>
                <w:sz w:val="21"/>
                <w:szCs w:val="21"/>
              </w:rPr>
              <w:t>Channel Members</w:t>
            </w:r>
          </w:p>
        </w:tc>
        <w:tc>
          <w:tcPr>
            <w:tcW w:w="7602" w:type="dxa"/>
          </w:tcPr>
          <w:p w14:paraId="5A16DF27" w14:textId="77777777" w:rsidR="004573D4" w:rsidRDefault="008A724E">
            <w:pPr>
              <w:spacing w:line="264" w:lineRule="auto"/>
            </w:pPr>
            <w:r>
              <w:rPr>
                <w:sz w:val="21"/>
                <w:szCs w:val="21"/>
              </w:rPr>
              <w:t>Ensuring that all members of the migrated channels are correctly transferred to Teams, maintaining the same membership and permissions.</w:t>
            </w:r>
          </w:p>
        </w:tc>
      </w:tr>
      <w:tr w:rsidR="004573D4" w14:paraId="5A16DF2B" w14:textId="77777777" w:rsidTr="004573D4">
        <w:trPr>
          <w:jc w:val="center"/>
        </w:trPr>
        <w:tc>
          <w:tcPr>
            <w:tcW w:w="3112" w:type="dxa"/>
          </w:tcPr>
          <w:p w14:paraId="5A16DF29" w14:textId="77777777" w:rsidR="004573D4" w:rsidRDefault="008A724E">
            <w:pPr>
              <w:spacing w:line="264" w:lineRule="auto"/>
            </w:pPr>
            <w:r>
              <w:rPr>
                <w:b/>
                <w:bCs/>
                <w:sz w:val="21"/>
                <w:szCs w:val="21"/>
              </w:rPr>
              <w:t>Message Posted Username</w:t>
            </w:r>
            <w:r>
              <w:rPr>
                <w:sz w:val="21"/>
                <w:szCs w:val="21"/>
              </w:rPr>
              <w:t xml:space="preserve"> </w:t>
            </w:r>
            <w:r>
              <w:rPr>
                <w:sz w:val="21"/>
                <w:szCs w:val="21"/>
              </w:rPr>
              <w:br/>
            </w:r>
          </w:p>
        </w:tc>
        <w:tc>
          <w:tcPr>
            <w:tcW w:w="7602" w:type="dxa"/>
          </w:tcPr>
          <w:p w14:paraId="5A16DF2A" w14:textId="77777777" w:rsidR="004573D4" w:rsidRDefault="008A724E">
            <w:pPr>
              <w:spacing w:line="264" w:lineRule="auto"/>
            </w:pPr>
            <w:r>
              <w:rPr>
                <w:sz w:val="21"/>
                <w:szCs w:val="21"/>
              </w:rPr>
              <w:t>Retaining the information about the user who posted each message during the migration process, enabling proper attribution.</w:t>
            </w:r>
          </w:p>
        </w:tc>
      </w:tr>
      <w:tr w:rsidR="004573D4" w14:paraId="5A16DF2E" w14:textId="77777777" w:rsidTr="004573D4">
        <w:trPr>
          <w:jc w:val="center"/>
        </w:trPr>
        <w:tc>
          <w:tcPr>
            <w:tcW w:w="3112" w:type="dxa"/>
          </w:tcPr>
          <w:p w14:paraId="5A16DF2C" w14:textId="77777777" w:rsidR="004573D4" w:rsidRDefault="008A724E">
            <w:pPr>
              <w:spacing w:line="264" w:lineRule="auto"/>
            </w:pPr>
            <w:r>
              <w:rPr>
                <w:b/>
                <w:bCs/>
                <w:sz w:val="21"/>
                <w:szCs w:val="21"/>
              </w:rPr>
              <w:t>Text Messages</w:t>
            </w:r>
            <w:r>
              <w:rPr>
                <w:sz w:val="21"/>
                <w:szCs w:val="21"/>
              </w:rPr>
              <w:t xml:space="preserve"> </w:t>
            </w:r>
            <w:r>
              <w:rPr>
                <w:sz w:val="21"/>
                <w:szCs w:val="21"/>
              </w:rPr>
              <w:br/>
              <w:t xml:space="preserve"> </w:t>
            </w:r>
          </w:p>
        </w:tc>
        <w:tc>
          <w:tcPr>
            <w:tcW w:w="7602" w:type="dxa"/>
          </w:tcPr>
          <w:p w14:paraId="5A16DF2D" w14:textId="77777777" w:rsidR="004573D4" w:rsidRDefault="008A724E">
            <w:pPr>
              <w:spacing w:line="264" w:lineRule="auto"/>
            </w:pPr>
            <w:r>
              <w:rPr>
                <w:sz w:val="21"/>
                <w:szCs w:val="21"/>
              </w:rPr>
              <w:t>Transferring regular messages from Slack to Teams, including text-based communication between users.</w:t>
            </w:r>
          </w:p>
        </w:tc>
      </w:tr>
      <w:tr w:rsidR="004573D4" w14:paraId="5A16DF31" w14:textId="77777777" w:rsidTr="004573D4">
        <w:trPr>
          <w:jc w:val="center"/>
        </w:trPr>
        <w:tc>
          <w:tcPr>
            <w:tcW w:w="3112" w:type="dxa"/>
          </w:tcPr>
          <w:p w14:paraId="5A16DF2F" w14:textId="77777777" w:rsidR="004573D4" w:rsidRDefault="008A724E">
            <w:pPr>
              <w:spacing w:line="264" w:lineRule="auto"/>
            </w:pPr>
            <w:proofErr w:type="spellStart"/>
            <w:r>
              <w:rPr>
                <w:b/>
                <w:bCs/>
                <w:sz w:val="21"/>
                <w:szCs w:val="21"/>
              </w:rPr>
              <w:t>Self Messages</w:t>
            </w:r>
            <w:proofErr w:type="spellEnd"/>
            <w:r>
              <w:rPr>
                <w:sz w:val="21"/>
                <w:szCs w:val="21"/>
              </w:rPr>
              <w:t xml:space="preserve"> </w:t>
            </w:r>
            <w:r>
              <w:rPr>
                <w:sz w:val="21"/>
                <w:szCs w:val="21"/>
              </w:rPr>
              <w:br/>
            </w:r>
          </w:p>
        </w:tc>
        <w:tc>
          <w:tcPr>
            <w:tcW w:w="7602" w:type="dxa"/>
          </w:tcPr>
          <w:p w14:paraId="5A16DF30" w14:textId="77777777" w:rsidR="004573D4" w:rsidRDefault="008A724E">
            <w:r>
              <w:t>​</w:t>
            </w:r>
            <w:r>
              <w:rPr>
                <w:sz w:val="21"/>
                <w:szCs w:val="21"/>
              </w:rPr>
              <w:t>Transferring regular messages from Slack to Teams, including text-based communication which user sent to himself.</w:t>
            </w:r>
          </w:p>
        </w:tc>
      </w:tr>
      <w:tr w:rsidR="004573D4" w14:paraId="5A16DF34" w14:textId="77777777" w:rsidTr="004573D4">
        <w:trPr>
          <w:jc w:val="center"/>
        </w:trPr>
        <w:tc>
          <w:tcPr>
            <w:tcW w:w="3112" w:type="dxa"/>
          </w:tcPr>
          <w:p w14:paraId="5A16DF32" w14:textId="77777777" w:rsidR="004573D4" w:rsidRDefault="008A724E">
            <w:pPr>
              <w:spacing w:line="264" w:lineRule="auto"/>
            </w:pPr>
            <w:r>
              <w:rPr>
                <w:b/>
                <w:bCs/>
                <w:sz w:val="21"/>
                <w:szCs w:val="21"/>
              </w:rPr>
              <w:t>Threads</w:t>
            </w:r>
            <w:r>
              <w:rPr>
                <w:sz w:val="21"/>
                <w:szCs w:val="21"/>
              </w:rPr>
              <w:t xml:space="preserve"> </w:t>
            </w:r>
            <w:r>
              <w:rPr>
                <w:sz w:val="21"/>
                <w:szCs w:val="21"/>
              </w:rPr>
              <w:br/>
              <w:t xml:space="preserve"> </w:t>
            </w:r>
          </w:p>
        </w:tc>
        <w:tc>
          <w:tcPr>
            <w:tcW w:w="7602" w:type="dxa"/>
          </w:tcPr>
          <w:p w14:paraId="5A16DF33" w14:textId="77777777" w:rsidR="004573D4" w:rsidRDefault="008A724E">
            <w:pPr>
              <w:spacing w:line="264" w:lineRule="auto"/>
            </w:pPr>
            <w:r>
              <w:rPr>
                <w:sz w:val="21"/>
                <w:szCs w:val="21"/>
              </w:rPr>
              <w:t>Preserving threaded conversations within channels, allowing users to follow and participate in ongoing discussions.</w:t>
            </w:r>
          </w:p>
        </w:tc>
      </w:tr>
      <w:tr w:rsidR="004573D4" w14:paraId="5A16DF37" w14:textId="77777777" w:rsidTr="004573D4">
        <w:trPr>
          <w:jc w:val="center"/>
        </w:trPr>
        <w:tc>
          <w:tcPr>
            <w:tcW w:w="3112" w:type="dxa"/>
          </w:tcPr>
          <w:p w14:paraId="5A16DF35" w14:textId="77777777" w:rsidR="004573D4" w:rsidRDefault="008A724E">
            <w:pPr>
              <w:spacing w:line="264" w:lineRule="auto"/>
            </w:pPr>
            <w:r>
              <w:rPr>
                <w:b/>
                <w:bCs/>
                <w:sz w:val="21"/>
                <w:szCs w:val="21"/>
              </w:rPr>
              <w:t>Attachments</w:t>
            </w:r>
            <w:r>
              <w:rPr>
                <w:sz w:val="21"/>
                <w:szCs w:val="21"/>
              </w:rPr>
              <w:t xml:space="preserve"> </w:t>
            </w:r>
            <w:r>
              <w:rPr>
                <w:sz w:val="21"/>
                <w:szCs w:val="21"/>
              </w:rPr>
              <w:br/>
            </w:r>
          </w:p>
        </w:tc>
        <w:tc>
          <w:tcPr>
            <w:tcW w:w="7602" w:type="dxa"/>
          </w:tcPr>
          <w:p w14:paraId="5A16DF36" w14:textId="77777777" w:rsidR="004573D4" w:rsidRDefault="008A724E">
            <w:pPr>
              <w:spacing w:line="264" w:lineRule="auto"/>
            </w:pPr>
            <w:r>
              <w:rPr>
                <w:sz w:val="21"/>
                <w:szCs w:val="21"/>
              </w:rPr>
              <w:t xml:space="preserve">Migrating file attachments </w:t>
            </w:r>
            <w:proofErr w:type="gramStart"/>
            <w:r>
              <w:rPr>
                <w:sz w:val="21"/>
                <w:szCs w:val="21"/>
              </w:rPr>
              <w:t>shared</w:t>
            </w:r>
            <w:proofErr w:type="gramEnd"/>
            <w:r>
              <w:rPr>
                <w:sz w:val="21"/>
                <w:szCs w:val="21"/>
              </w:rPr>
              <w:t xml:space="preserve"> within channels, ensuring that all relevant files are transferred and accessible in Teams.</w:t>
            </w:r>
          </w:p>
        </w:tc>
      </w:tr>
      <w:tr w:rsidR="004573D4" w14:paraId="5A16DF3A" w14:textId="77777777" w:rsidTr="004573D4">
        <w:trPr>
          <w:jc w:val="center"/>
        </w:trPr>
        <w:tc>
          <w:tcPr>
            <w:tcW w:w="3112" w:type="dxa"/>
          </w:tcPr>
          <w:p w14:paraId="5A16DF38" w14:textId="77777777" w:rsidR="004573D4" w:rsidRDefault="008A724E">
            <w:pPr>
              <w:spacing w:line="264" w:lineRule="auto"/>
            </w:pPr>
            <w:r>
              <w:rPr>
                <w:b/>
                <w:bCs/>
                <w:sz w:val="21"/>
                <w:szCs w:val="21"/>
              </w:rPr>
              <w:t>User Mentions</w:t>
            </w:r>
          </w:p>
        </w:tc>
        <w:tc>
          <w:tcPr>
            <w:tcW w:w="7602" w:type="dxa"/>
          </w:tcPr>
          <w:p w14:paraId="5A16DF39" w14:textId="77777777" w:rsidR="004573D4" w:rsidRDefault="008A724E">
            <w:pPr>
              <w:spacing w:line="264" w:lineRule="auto"/>
            </w:pPr>
            <w:r>
              <w:rPr>
                <w:sz w:val="21"/>
                <w:szCs w:val="21"/>
              </w:rPr>
              <w:t>Retaining user mentions in messages during the migration, ensuring that notifications and references to specific users are preserved.</w:t>
            </w:r>
          </w:p>
        </w:tc>
      </w:tr>
      <w:tr w:rsidR="004573D4" w14:paraId="5A16DF3D" w14:textId="77777777" w:rsidTr="004573D4">
        <w:trPr>
          <w:jc w:val="center"/>
        </w:trPr>
        <w:tc>
          <w:tcPr>
            <w:tcW w:w="3112" w:type="dxa"/>
          </w:tcPr>
          <w:p w14:paraId="5A16DF3B" w14:textId="77777777" w:rsidR="004573D4" w:rsidRDefault="008A724E">
            <w:r>
              <w:rPr>
                <w:b/>
                <w:bCs/>
              </w:rPr>
              <w:t>Emojis:</w:t>
            </w:r>
          </w:p>
        </w:tc>
        <w:tc>
          <w:tcPr>
            <w:tcW w:w="7602" w:type="dxa"/>
          </w:tcPr>
          <w:p w14:paraId="5A16DF3C" w14:textId="77777777" w:rsidR="004573D4" w:rsidRDefault="008A724E">
            <w:pPr>
              <w:spacing w:line="264" w:lineRule="auto"/>
            </w:pPr>
            <w:r>
              <w:rPr>
                <w:sz w:val="21"/>
                <w:szCs w:val="21"/>
              </w:rPr>
              <w:t>Transferring emojis used in Slack to Teams, maintaining the same expressions and visual elements in the migrated content.</w:t>
            </w:r>
          </w:p>
        </w:tc>
      </w:tr>
      <w:tr w:rsidR="004573D4" w14:paraId="5A16DF40" w14:textId="77777777" w:rsidTr="004573D4">
        <w:trPr>
          <w:jc w:val="center"/>
        </w:trPr>
        <w:tc>
          <w:tcPr>
            <w:tcW w:w="3112" w:type="dxa"/>
          </w:tcPr>
          <w:p w14:paraId="5A16DF3E" w14:textId="77777777" w:rsidR="004573D4" w:rsidRDefault="008A724E">
            <w:pPr>
              <w:spacing w:line="264" w:lineRule="auto"/>
            </w:pPr>
            <w:r>
              <w:rPr>
                <w:b/>
                <w:bCs/>
                <w:sz w:val="21"/>
                <w:szCs w:val="21"/>
              </w:rPr>
              <w:t>User Groups</w:t>
            </w:r>
          </w:p>
        </w:tc>
        <w:tc>
          <w:tcPr>
            <w:tcW w:w="7602" w:type="dxa"/>
          </w:tcPr>
          <w:p w14:paraId="5A16DF3F" w14:textId="77777777" w:rsidR="004573D4" w:rsidRDefault="008A724E">
            <w:pPr>
              <w:spacing w:line="264" w:lineRule="auto"/>
            </w:pPr>
            <w:r>
              <w:rPr>
                <w:sz w:val="21"/>
                <w:szCs w:val="21"/>
              </w:rPr>
              <w:t xml:space="preserve">Transferring user groups or teams from Slack to Teams, preserving the group </w:t>
            </w:r>
            <w:r>
              <w:rPr>
                <w:sz w:val="21"/>
                <w:szCs w:val="21"/>
              </w:rPr>
              <w:lastRenderedPageBreak/>
              <w:t>structure and membership for seamless collaboration.</w:t>
            </w:r>
          </w:p>
        </w:tc>
      </w:tr>
      <w:tr w:rsidR="004573D4" w14:paraId="5A16DF43" w14:textId="77777777" w:rsidTr="004573D4">
        <w:trPr>
          <w:jc w:val="center"/>
        </w:trPr>
        <w:tc>
          <w:tcPr>
            <w:tcW w:w="3112" w:type="dxa"/>
          </w:tcPr>
          <w:p w14:paraId="5A16DF41" w14:textId="77777777" w:rsidR="004573D4" w:rsidRDefault="008A724E">
            <w:pPr>
              <w:spacing w:line="264" w:lineRule="auto"/>
            </w:pPr>
            <w:r>
              <w:rPr>
                <w:b/>
                <w:bCs/>
                <w:sz w:val="21"/>
                <w:szCs w:val="21"/>
              </w:rPr>
              <w:lastRenderedPageBreak/>
              <w:t>Direct Messages Migration</w:t>
            </w:r>
          </w:p>
        </w:tc>
        <w:tc>
          <w:tcPr>
            <w:tcW w:w="7602" w:type="dxa"/>
          </w:tcPr>
          <w:p w14:paraId="5A16DF42" w14:textId="77777777" w:rsidR="004573D4" w:rsidRDefault="008A724E">
            <w:pPr>
              <w:spacing w:line="264" w:lineRule="auto"/>
            </w:pPr>
            <w:r>
              <w:rPr>
                <w:sz w:val="21"/>
                <w:szCs w:val="21"/>
              </w:rPr>
              <w:t>Migrating one-on-one conversations or direct messages from Slack to Teams, ensuring that private communication is transferred securely.</w:t>
            </w:r>
          </w:p>
        </w:tc>
      </w:tr>
      <w:tr w:rsidR="004573D4" w14:paraId="5A16DF46" w14:textId="77777777" w:rsidTr="004573D4">
        <w:trPr>
          <w:jc w:val="center"/>
        </w:trPr>
        <w:tc>
          <w:tcPr>
            <w:tcW w:w="3112" w:type="dxa"/>
          </w:tcPr>
          <w:p w14:paraId="5A16DF44" w14:textId="77777777" w:rsidR="004573D4" w:rsidRDefault="008A724E">
            <w:pPr>
              <w:spacing w:line="264" w:lineRule="auto"/>
            </w:pPr>
            <w:r>
              <w:rPr>
                <w:b/>
                <w:bCs/>
                <w:sz w:val="21"/>
                <w:szCs w:val="21"/>
              </w:rPr>
              <w:t>Pinned Messages</w:t>
            </w:r>
          </w:p>
        </w:tc>
        <w:tc>
          <w:tcPr>
            <w:tcW w:w="7602" w:type="dxa"/>
          </w:tcPr>
          <w:p w14:paraId="5A16DF45" w14:textId="77777777" w:rsidR="004573D4" w:rsidRDefault="008A724E">
            <w:pPr>
              <w:spacing w:line="264" w:lineRule="auto"/>
            </w:pPr>
            <w:r>
              <w:rPr>
                <w:sz w:val="21"/>
                <w:szCs w:val="21"/>
              </w:rPr>
              <w:t xml:space="preserve">Preserving pinned messages in Direct </w:t>
            </w:r>
            <w:proofErr w:type="gramStart"/>
            <w:r>
              <w:rPr>
                <w:sz w:val="21"/>
                <w:szCs w:val="21"/>
              </w:rPr>
              <w:t>Messages(</w:t>
            </w:r>
            <w:proofErr w:type="gramEnd"/>
            <w:r>
              <w:rPr>
                <w:sz w:val="21"/>
                <w:szCs w:val="21"/>
              </w:rPr>
              <w:t xml:space="preserve">channels </w:t>
            </w:r>
            <w:proofErr w:type="gramStart"/>
            <w:r>
              <w:rPr>
                <w:sz w:val="21"/>
                <w:szCs w:val="21"/>
              </w:rPr>
              <w:t>is</w:t>
            </w:r>
            <w:proofErr w:type="gramEnd"/>
            <w:r>
              <w:rPr>
                <w:sz w:val="21"/>
                <w:szCs w:val="21"/>
              </w:rPr>
              <w:t xml:space="preserve"> out of scope), allowing important information and announcements to remain accessible in Teams chats.</w:t>
            </w:r>
          </w:p>
        </w:tc>
      </w:tr>
      <w:tr w:rsidR="004573D4" w14:paraId="5A16DF49" w14:textId="77777777" w:rsidTr="004573D4">
        <w:trPr>
          <w:jc w:val="center"/>
        </w:trPr>
        <w:tc>
          <w:tcPr>
            <w:tcW w:w="3112" w:type="dxa"/>
          </w:tcPr>
          <w:p w14:paraId="5A16DF47" w14:textId="77777777" w:rsidR="004573D4" w:rsidRDefault="008A724E">
            <w:r>
              <w:rPr>
                <w:b/>
                <w:bCs/>
                <w:sz w:val="21"/>
                <w:szCs w:val="21"/>
              </w:rPr>
              <w:t>Timestamps of direct messages</w:t>
            </w:r>
          </w:p>
        </w:tc>
        <w:tc>
          <w:tcPr>
            <w:tcW w:w="7602" w:type="dxa"/>
          </w:tcPr>
          <w:p w14:paraId="5A16DF48" w14:textId="77777777" w:rsidR="004573D4" w:rsidRDefault="008A724E">
            <w:r>
              <w:rPr>
                <w:sz w:val="21"/>
                <w:szCs w:val="21"/>
              </w:rPr>
              <w:t>When migrating DMs into teams, the default display will show the migrated timestamp on top of the message. To maintain the original timestamp from Slack, we're implementing an inline label that describes the message's original Slack timestamp.</w:t>
            </w:r>
          </w:p>
        </w:tc>
      </w:tr>
      <w:tr w:rsidR="004573D4" w14:paraId="5A16DF4C" w14:textId="77777777" w:rsidTr="004573D4">
        <w:trPr>
          <w:jc w:val="center"/>
        </w:trPr>
        <w:tc>
          <w:tcPr>
            <w:tcW w:w="3112" w:type="dxa"/>
          </w:tcPr>
          <w:p w14:paraId="5A16DF4A" w14:textId="77777777" w:rsidR="004573D4" w:rsidRDefault="008A724E">
            <w:r>
              <w:rPr>
                <w:b/>
                <w:bCs/>
                <w:sz w:val="21"/>
                <w:szCs w:val="21"/>
              </w:rPr>
              <w:t>Migrating slack channels to existing teams</w:t>
            </w:r>
          </w:p>
        </w:tc>
        <w:tc>
          <w:tcPr>
            <w:tcW w:w="7602" w:type="dxa"/>
          </w:tcPr>
          <w:p w14:paraId="5A16DF4B" w14:textId="77777777" w:rsidR="004573D4" w:rsidRDefault="008A724E">
            <w:r>
              <w:rPr>
                <w:sz w:val="21"/>
                <w:szCs w:val="21"/>
              </w:rPr>
              <w:t>We can't migrate Slack channels into existing teams in the destination. Instead, we need to create a new team during the process and add channels to that new team.</w:t>
            </w:r>
          </w:p>
        </w:tc>
      </w:tr>
    </w:tbl>
    <w:p w14:paraId="5A16DF4D" w14:textId="77777777" w:rsidR="004573D4" w:rsidRDefault="004573D4">
      <w:pPr>
        <w:sectPr w:rsidR="004573D4">
          <w:headerReference w:type="default" r:id="rId21"/>
          <w:footerReference w:type="default" r:id="rId22"/>
          <w:pgSz w:w="12240" w:h="15840" w:code="1"/>
          <w:pgMar w:top="979" w:right="763" w:bottom="979" w:left="763" w:header="240" w:footer="240" w:gutter="0"/>
          <w:cols w:space="720"/>
        </w:sectPr>
      </w:pPr>
    </w:p>
    <w:tbl>
      <w:tblPr>
        <w:tblStyle w:val="CustomGrid"/>
        <w:tblW w:w="0" w:type="auto"/>
        <w:jc w:val="center"/>
        <w:tblLook w:val="04A0" w:firstRow="1" w:lastRow="0" w:firstColumn="1" w:lastColumn="0" w:noHBand="0" w:noVBand="1"/>
      </w:tblPr>
      <w:tblGrid>
        <w:gridCol w:w="10714"/>
      </w:tblGrid>
      <w:tr w:rsidR="004573D4" w14:paraId="5A16DF4F" w14:textId="77777777">
        <w:trPr>
          <w:jc w:val="center"/>
        </w:trPr>
        <w:tc>
          <w:tcPr>
            <w:tcW w:w="10714" w:type="dxa"/>
            <w:shd w:val="clear" w:color="auto" w:fill="93CDDC"/>
          </w:tcPr>
          <w:p w14:paraId="5A16DF4E" w14:textId="77777777" w:rsidR="004573D4" w:rsidRDefault="008A724E">
            <w:pPr>
              <w:jc w:val="center"/>
            </w:pPr>
            <w:r>
              <w:rPr>
                <w:b/>
                <w:bCs/>
                <w:sz w:val="24"/>
                <w:szCs w:val="24"/>
                <w:shd w:val="clear" w:color="auto" w:fill="B6DDE8"/>
              </w:rPr>
              <w:lastRenderedPageBreak/>
              <w:t>Exhibit 2- OUT OF SCOPE FEATURES</w:t>
            </w:r>
          </w:p>
        </w:tc>
      </w:tr>
    </w:tbl>
    <w:p w14:paraId="5A16DF50" w14:textId="77777777" w:rsidR="004573D4" w:rsidRDefault="004573D4">
      <w:pPr>
        <w:spacing w:after="0" w:line="240" w:lineRule="auto"/>
      </w:pPr>
    </w:p>
    <w:tbl>
      <w:tblPr>
        <w:tblStyle w:val="TableGridWithHeader"/>
        <w:tblW w:w="0" w:type="auto"/>
        <w:jc w:val="center"/>
        <w:tblLook w:val="04A0" w:firstRow="1" w:lastRow="0" w:firstColumn="1" w:lastColumn="0" w:noHBand="0" w:noVBand="1"/>
      </w:tblPr>
      <w:tblGrid>
        <w:gridCol w:w="2873"/>
        <w:gridCol w:w="7841"/>
      </w:tblGrid>
      <w:tr w:rsidR="004573D4" w14:paraId="5A16DF53" w14:textId="77777777" w:rsidTr="004573D4">
        <w:trPr>
          <w:cnfStyle w:val="100000000000" w:firstRow="1" w:lastRow="0" w:firstColumn="0" w:lastColumn="0" w:oddVBand="0" w:evenVBand="0" w:oddHBand="0" w:evenHBand="0" w:firstRowFirstColumn="0" w:firstRowLastColumn="0" w:lastRowFirstColumn="0" w:lastRowLastColumn="0"/>
          <w:jc w:val="center"/>
        </w:trPr>
        <w:tc>
          <w:tcPr>
            <w:tcW w:w="2873" w:type="dxa"/>
          </w:tcPr>
          <w:p w14:paraId="5A16DF51" w14:textId="77777777" w:rsidR="004573D4" w:rsidRDefault="004573D4"/>
        </w:tc>
        <w:tc>
          <w:tcPr>
            <w:tcW w:w="7841" w:type="dxa"/>
          </w:tcPr>
          <w:p w14:paraId="5A16DF52" w14:textId="77777777" w:rsidR="004573D4" w:rsidRDefault="008A724E">
            <w:r>
              <w:rPr>
                <w:b w:val="0"/>
                <w:bCs w:val="0"/>
              </w:rPr>
              <w:t>NOT INCLUDED IN SLACK TO TEAMS MIGRATION FEATURES</w:t>
            </w:r>
          </w:p>
        </w:tc>
      </w:tr>
      <w:tr w:rsidR="004573D4" w14:paraId="5A16DF56" w14:textId="77777777" w:rsidTr="004573D4">
        <w:trPr>
          <w:jc w:val="center"/>
        </w:trPr>
        <w:tc>
          <w:tcPr>
            <w:tcW w:w="2873" w:type="dxa"/>
          </w:tcPr>
          <w:p w14:paraId="5A16DF54" w14:textId="77777777" w:rsidR="004573D4" w:rsidRDefault="008A724E">
            <w:r>
              <w:rPr>
                <w:b/>
                <w:bCs/>
                <w:sz w:val="21"/>
                <w:szCs w:val="21"/>
              </w:rPr>
              <w:t>Bot integrations</w:t>
            </w:r>
          </w:p>
        </w:tc>
        <w:tc>
          <w:tcPr>
            <w:tcW w:w="7841" w:type="dxa"/>
          </w:tcPr>
          <w:p w14:paraId="5A16DF55" w14:textId="77777777" w:rsidR="004573D4" w:rsidRDefault="008A724E">
            <w:r>
              <w:rPr>
                <w:sz w:val="21"/>
                <w:szCs w:val="21"/>
              </w:rPr>
              <w:t>Slack bot integrations within direct messages (DMs) and channels will not be transferred to the destination workspace during migration.</w:t>
            </w:r>
          </w:p>
        </w:tc>
      </w:tr>
      <w:tr w:rsidR="004573D4" w14:paraId="5A16DF59" w14:textId="77777777" w:rsidTr="004573D4">
        <w:trPr>
          <w:jc w:val="center"/>
        </w:trPr>
        <w:tc>
          <w:tcPr>
            <w:tcW w:w="2873" w:type="dxa"/>
          </w:tcPr>
          <w:p w14:paraId="5A16DF57" w14:textId="77777777" w:rsidR="004573D4" w:rsidRDefault="008A724E">
            <w:r>
              <w:rPr>
                <w:b/>
                <w:bCs/>
                <w:sz w:val="21"/>
                <w:szCs w:val="21"/>
              </w:rPr>
              <w:t>Custom emojis</w:t>
            </w:r>
          </w:p>
        </w:tc>
        <w:tc>
          <w:tcPr>
            <w:tcW w:w="7841" w:type="dxa"/>
          </w:tcPr>
          <w:p w14:paraId="5A16DF58" w14:textId="77777777" w:rsidR="004573D4" w:rsidRDefault="008A724E">
            <w:r>
              <w:rPr>
                <w:sz w:val="21"/>
                <w:szCs w:val="21"/>
              </w:rPr>
              <w:t>Custom emojis within slack dm's and channels will not be transferred to teams.</w:t>
            </w:r>
          </w:p>
        </w:tc>
      </w:tr>
      <w:tr w:rsidR="004573D4" w14:paraId="5A16DF5C" w14:textId="77777777" w:rsidTr="004573D4">
        <w:trPr>
          <w:jc w:val="center"/>
        </w:trPr>
        <w:tc>
          <w:tcPr>
            <w:tcW w:w="2873" w:type="dxa"/>
          </w:tcPr>
          <w:p w14:paraId="5A16DF5A" w14:textId="77777777" w:rsidR="004573D4" w:rsidRDefault="008A724E">
            <w:r>
              <w:rPr>
                <w:b/>
                <w:bCs/>
                <w:sz w:val="21"/>
                <w:szCs w:val="21"/>
              </w:rPr>
              <w:t>Reactions</w:t>
            </w:r>
          </w:p>
        </w:tc>
        <w:tc>
          <w:tcPr>
            <w:tcW w:w="7841" w:type="dxa"/>
          </w:tcPr>
          <w:p w14:paraId="5A16DF5B" w14:textId="77777777" w:rsidR="004573D4" w:rsidRDefault="008A724E">
            <w:proofErr w:type="spellStart"/>
            <w:r>
              <w:rPr>
                <w:sz w:val="21"/>
                <w:szCs w:val="21"/>
              </w:rPr>
              <w:t>Reacions</w:t>
            </w:r>
            <w:proofErr w:type="spellEnd"/>
            <w:r>
              <w:rPr>
                <w:sz w:val="21"/>
                <w:szCs w:val="21"/>
              </w:rPr>
              <w:t xml:space="preserve"> of </w:t>
            </w:r>
            <w:proofErr w:type="spellStart"/>
            <w:r>
              <w:rPr>
                <w:sz w:val="21"/>
                <w:szCs w:val="21"/>
              </w:rPr>
              <w:t>messgaes</w:t>
            </w:r>
            <w:proofErr w:type="spellEnd"/>
            <w:r>
              <w:rPr>
                <w:sz w:val="21"/>
                <w:szCs w:val="21"/>
              </w:rPr>
              <w:t xml:space="preserve"> will not be maintained</w:t>
            </w:r>
          </w:p>
        </w:tc>
      </w:tr>
      <w:tr w:rsidR="004573D4" w14:paraId="5A16DF5F" w14:textId="77777777" w:rsidTr="004573D4">
        <w:trPr>
          <w:jc w:val="center"/>
        </w:trPr>
        <w:tc>
          <w:tcPr>
            <w:tcW w:w="2873" w:type="dxa"/>
          </w:tcPr>
          <w:p w14:paraId="5A16DF5D" w14:textId="77777777" w:rsidR="004573D4" w:rsidRDefault="008A724E">
            <w:r>
              <w:rPr>
                <w:b/>
                <w:bCs/>
                <w:sz w:val="21"/>
                <w:szCs w:val="21"/>
              </w:rPr>
              <w:t>Deactivated user DM's</w:t>
            </w:r>
          </w:p>
        </w:tc>
        <w:tc>
          <w:tcPr>
            <w:tcW w:w="7841" w:type="dxa"/>
          </w:tcPr>
          <w:p w14:paraId="5A16DF5E" w14:textId="77777777" w:rsidR="004573D4" w:rsidRDefault="008A724E">
            <w:r>
              <w:rPr>
                <w:sz w:val="21"/>
                <w:szCs w:val="21"/>
              </w:rPr>
              <w:t xml:space="preserve">We cannot migrate dm's </w:t>
            </w:r>
            <w:proofErr w:type="spellStart"/>
            <w:r>
              <w:rPr>
                <w:sz w:val="21"/>
                <w:szCs w:val="21"/>
              </w:rPr>
              <w:t>assosiated</w:t>
            </w:r>
            <w:proofErr w:type="spellEnd"/>
            <w:r>
              <w:rPr>
                <w:sz w:val="21"/>
                <w:szCs w:val="21"/>
              </w:rPr>
              <w:t xml:space="preserve"> with deactivated users (User need to be activated).</w:t>
            </w:r>
          </w:p>
        </w:tc>
      </w:tr>
      <w:tr w:rsidR="004573D4" w14:paraId="5A16DF62" w14:textId="77777777" w:rsidTr="004573D4">
        <w:trPr>
          <w:jc w:val="center"/>
        </w:trPr>
        <w:tc>
          <w:tcPr>
            <w:tcW w:w="2873" w:type="dxa"/>
          </w:tcPr>
          <w:p w14:paraId="5A16DF60" w14:textId="77777777" w:rsidR="004573D4" w:rsidRDefault="008A724E">
            <w:r>
              <w:rPr>
                <w:b/>
                <w:bCs/>
              </w:rPr>
              <w:t>DM's/Groups Replies</w:t>
            </w:r>
          </w:p>
        </w:tc>
        <w:tc>
          <w:tcPr>
            <w:tcW w:w="7841" w:type="dxa"/>
          </w:tcPr>
          <w:p w14:paraId="5A16DF61" w14:textId="77777777" w:rsidR="004573D4" w:rsidRDefault="008A724E">
            <w:r>
              <w:t xml:space="preserve">We cannot migrate Replies of direct messages and groups </w:t>
            </w:r>
          </w:p>
        </w:tc>
      </w:tr>
      <w:tr w:rsidR="004573D4" w14:paraId="5A16DF65" w14:textId="77777777" w:rsidTr="004573D4">
        <w:trPr>
          <w:jc w:val="center"/>
        </w:trPr>
        <w:tc>
          <w:tcPr>
            <w:tcW w:w="2873" w:type="dxa"/>
          </w:tcPr>
          <w:p w14:paraId="5A16DF63" w14:textId="77777777" w:rsidR="004573D4" w:rsidRDefault="008A724E">
            <w:pPr>
              <w:spacing w:line="264" w:lineRule="auto"/>
            </w:pPr>
            <w:r>
              <w:rPr>
                <w:b/>
                <w:bCs/>
                <w:sz w:val="21"/>
                <w:szCs w:val="21"/>
              </w:rPr>
              <w:t>Pre-Scan</w:t>
            </w:r>
          </w:p>
        </w:tc>
        <w:tc>
          <w:tcPr>
            <w:tcW w:w="7841" w:type="dxa"/>
          </w:tcPr>
          <w:p w14:paraId="5A16DF64" w14:textId="77777777" w:rsidR="004573D4" w:rsidRDefault="008A724E">
            <w:pPr>
              <w:spacing w:line="264" w:lineRule="auto"/>
            </w:pPr>
            <w:r>
              <w:rPr>
                <w:sz w:val="21"/>
                <w:szCs w:val="21"/>
              </w:rPr>
              <w:t>Conducting a preliminary scan or analysis of the Slack data to identify and prepare for any potential migration challenges or issues.</w:t>
            </w:r>
          </w:p>
        </w:tc>
      </w:tr>
    </w:tbl>
    <w:p w14:paraId="5A16DF66" w14:textId="77777777" w:rsidR="004573D4" w:rsidRDefault="004573D4">
      <w:pPr>
        <w:spacing w:after="0" w:line="240" w:lineRule="auto"/>
      </w:pPr>
    </w:p>
    <w:p w14:paraId="5A16DF67" w14:textId="77777777" w:rsidR="004573D4" w:rsidRDefault="004573D4">
      <w:pPr>
        <w:pStyle w:val="PDParagraphDefault"/>
      </w:pPr>
    </w:p>
    <w:p w14:paraId="5A16DF68" w14:textId="77777777" w:rsidR="004573D4" w:rsidRDefault="004573D4">
      <w:pPr>
        <w:spacing w:after="0" w:line="240" w:lineRule="auto"/>
      </w:pPr>
    </w:p>
    <w:p w14:paraId="5A16DF69" w14:textId="77777777" w:rsidR="004573D4" w:rsidRDefault="004573D4">
      <w:pPr>
        <w:pStyle w:val="PDParagraphDefault"/>
      </w:pPr>
    </w:p>
    <w:p w14:paraId="5A16DF6A" w14:textId="77777777" w:rsidR="004573D4" w:rsidRDefault="004573D4">
      <w:pPr>
        <w:spacing w:after="0" w:line="240" w:lineRule="auto"/>
      </w:pPr>
    </w:p>
    <w:p w14:paraId="5A16DF6B" w14:textId="77777777" w:rsidR="004573D4" w:rsidRDefault="004573D4">
      <w:pPr>
        <w:pStyle w:val="PDParagraphDefault"/>
      </w:pPr>
    </w:p>
    <w:sectPr w:rsidR="004573D4">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A6E54B" w14:textId="77777777" w:rsidR="00EA4E24" w:rsidRDefault="00EA4E24">
      <w:pPr>
        <w:spacing w:after="0" w:line="240" w:lineRule="auto"/>
      </w:pPr>
      <w:r>
        <w:separator/>
      </w:r>
    </w:p>
  </w:endnote>
  <w:endnote w:type="continuationSeparator" w:id="0">
    <w:p w14:paraId="5A2130F8" w14:textId="77777777" w:rsidR="00EA4E24" w:rsidRDefault="00EA4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6DF72" w14:textId="77777777" w:rsidR="004573D4" w:rsidRDefault="008A724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A16DF73" w14:textId="77777777" w:rsidR="004573D4" w:rsidRDefault="008A724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5A16DF74" w14:textId="77777777" w:rsidR="004573D4" w:rsidRDefault="004573D4">
    <w:pPr>
      <w:pStyle w:val="PDFooter"/>
      <w:jc w:val="center"/>
    </w:pPr>
  </w:p>
  <w:p w14:paraId="5A16DF75" w14:textId="77777777" w:rsidR="004573D4" w:rsidRDefault="004573D4">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88643" w14:textId="77777777" w:rsidR="001A6008" w:rsidRDefault="001A6008">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75372DC" w14:textId="77777777" w:rsidR="001A6008" w:rsidRDefault="001A6008">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676A3670" w14:textId="77777777" w:rsidR="001A6008" w:rsidRDefault="001A6008">
    <w:pPr>
      <w:pStyle w:val="PDFooter"/>
      <w:jc w:val="center"/>
    </w:pPr>
  </w:p>
  <w:p w14:paraId="70B762B1" w14:textId="77777777" w:rsidR="001A6008" w:rsidRDefault="001A6008">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6DF86" w14:textId="77777777" w:rsidR="004573D4" w:rsidRDefault="008A724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A16DF87" w14:textId="77777777" w:rsidR="004573D4" w:rsidRDefault="008A724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5A16DF88" w14:textId="77777777" w:rsidR="004573D4" w:rsidRDefault="004573D4">
    <w:pPr>
      <w:pStyle w:val="PDFooter"/>
      <w:jc w:val="center"/>
    </w:pPr>
  </w:p>
  <w:p w14:paraId="5A16DF89" w14:textId="77777777" w:rsidR="004573D4" w:rsidRDefault="004573D4">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6DF90" w14:textId="77777777" w:rsidR="004573D4" w:rsidRDefault="008A724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A16DF91" w14:textId="77777777" w:rsidR="004573D4" w:rsidRDefault="008A724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5A16DF92" w14:textId="77777777" w:rsidR="004573D4" w:rsidRDefault="004573D4">
    <w:pPr>
      <w:pStyle w:val="PDFooter"/>
      <w:jc w:val="center"/>
    </w:pPr>
  </w:p>
  <w:p w14:paraId="5A16DF93" w14:textId="77777777" w:rsidR="004573D4" w:rsidRDefault="004573D4">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6DF9A" w14:textId="77777777" w:rsidR="004573D4" w:rsidRDefault="008A724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A16DF9B" w14:textId="77777777" w:rsidR="004573D4" w:rsidRDefault="008A724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5A16DF9C" w14:textId="77777777" w:rsidR="004573D4" w:rsidRDefault="004573D4">
    <w:pPr>
      <w:pStyle w:val="PDFooter"/>
      <w:jc w:val="center"/>
    </w:pPr>
  </w:p>
  <w:p w14:paraId="5A16DF9D" w14:textId="77777777" w:rsidR="004573D4" w:rsidRDefault="004573D4">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6DFA4" w14:textId="77777777" w:rsidR="004573D4" w:rsidRDefault="008A724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A16DFA5" w14:textId="77777777" w:rsidR="004573D4" w:rsidRDefault="008A724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5A16DFA6" w14:textId="77777777" w:rsidR="004573D4" w:rsidRDefault="004573D4">
    <w:pPr>
      <w:pStyle w:val="PDFooter"/>
      <w:jc w:val="center"/>
    </w:pPr>
  </w:p>
  <w:p w14:paraId="5A16DFA7" w14:textId="77777777" w:rsidR="004573D4" w:rsidRDefault="004573D4">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6DFAE" w14:textId="77777777" w:rsidR="004573D4" w:rsidRDefault="008A724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A16DFAF" w14:textId="77777777" w:rsidR="004573D4" w:rsidRDefault="008A724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5A16DFB0" w14:textId="77777777" w:rsidR="004573D4" w:rsidRDefault="004573D4">
    <w:pPr>
      <w:pStyle w:val="PDFooter"/>
      <w:jc w:val="center"/>
    </w:pPr>
  </w:p>
  <w:p w14:paraId="5A16DFB1" w14:textId="77777777" w:rsidR="004573D4" w:rsidRDefault="004573D4">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6DFB8" w14:textId="77777777" w:rsidR="004573D4" w:rsidRDefault="008A724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A16DFB9" w14:textId="77777777" w:rsidR="004573D4" w:rsidRDefault="008A724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5A16DFBA" w14:textId="77777777" w:rsidR="004573D4" w:rsidRDefault="004573D4">
    <w:pPr>
      <w:pStyle w:val="PDFooter"/>
      <w:jc w:val="center"/>
    </w:pPr>
  </w:p>
  <w:p w14:paraId="5A16DFBB" w14:textId="77777777" w:rsidR="004573D4" w:rsidRDefault="004573D4">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6DFC2" w14:textId="77777777" w:rsidR="004573D4" w:rsidRDefault="008A724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A16DFC3" w14:textId="77777777" w:rsidR="004573D4" w:rsidRDefault="008A724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5A16DFC4" w14:textId="77777777" w:rsidR="004573D4" w:rsidRDefault="004573D4">
    <w:pPr>
      <w:pStyle w:val="PDFooter"/>
      <w:jc w:val="center"/>
    </w:pPr>
  </w:p>
  <w:p w14:paraId="5A16DFC5" w14:textId="77777777" w:rsidR="004573D4" w:rsidRDefault="004573D4">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6AA3FD" w14:textId="77777777" w:rsidR="00EA4E24" w:rsidRDefault="00EA4E24">
      <w:pPr>
        <w:spacing w:after="0" w:line="240" w:lineRule="auto"/>
      </w:pPr>
      <w:r>
        <w:separator/>
      </w:r>
    </w:p>
  </w:footnote>
  <w:footnote w:type="continuationSeparator" w:id="0">
    <w:p w14:paraId="4D846423" w14:textId="77777777" w:rsidR="00EA4E24" w:rsidRDefault="00EA4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6DF6C" w14:textId="77777777" w:rsidR="004573D4" w:rsidRDefault="004573D4">
    <w:pPr>
      <w:pStyle w:val="PDHeader"/>
    </w:pPr>
  </w:p>
  <w:p w14:paraId="5A16DF6D" w14:textId="77777777" w:rsidR="004573D4" w:rsidRDefault="004573D4">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4573D4" w14:paraId="5A16DF71" w14:textId="77777777">
      <w:trPr>
        <w:jc w:val="center"/>
      </w:trPr>
      <w:tc>
        <w:tcPr>
          <w:tcW w:w="2741" w:type="dxa"/>
        </w:tcPr>
        <w:p w14:paraId="5A16DF6E" w14:textId="77777777" w:rsidR="004573D4" w:rsidRDefault="008A724E">
          <w:pPr>
            <w:jc w:val="center"/>
          </w:pPr>
          <w:r>
            <w:rPr>
              <w:noProof/>
            </w:rPr>
            <w:drawing>
              <wp:inline distT="0" distB="0" distL="0" distR="0" wp14:anchorId="5A16DFC6" wp14:editId="5A16DFC7">
                <wp:extent cx="1066800" cy="1066800"/>
                <wp:effectExtent l="0" t="0" r="0" b="0"/>
                <wp:docPr id="393983678" name="Picture 393983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A16DF6F" w14:textId="77777777" w:rsidR="004573D4" w:rsidRDefault="004573D4">
          <w:pPr>
            <w:pStyle w:val="PDHeader"/>
          </w:pPr>
        </w:p>
      </w:tc>
      <w:tc>
        <w:tcPr>
          <w:tcW w:w="3732" w:type="dxa"/>
        </w:tcPr>
        <w:p w14:paraId="5A16DF70" w14:textId="77777777" w:rsidR="004573D4" w:rsidRDefault="008A724E">
          <w:pPr>
            <w:jc w:val="center"/>
          </w:pPr>
          <w:r>
            <w:rPr>
              <w:noProof/>
            </w:rPr>
            <w:drawing>
              <wp:inline distT="0" distB="0" distL="0" distR="0" wp14:anchorId="5A16DFC8" wp14:editId="5A16DFC9">
                <wp:extent cx="1638300" cy="600075"/>
                <wp:effectExtent l="0" t="0" r="0" b="0"/>
                <wp:docPr id="808696946" name="Picture 808696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57A40" w14:textId="77777777" w:rsidR="001A6008" w:rsidRDefault="001A6008">
    <w:pPr>
      <w:pStyle w:val="PDHeader"/>
    </w:pPr>
  </w:p>
  <w:p w14:paraId="271F9B87" w14:textId="77777777" w:rsidR="001A6008" w:rsidRDefault="001A600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1A6008" w14:paraId="4364B9A6" w14:textId="77777777">
      <w:trPr>
        <w:jc w:val="center"/>
      </w:trPr>
      <w:tc>
        <w:tcPr>
          <w:tcW w:w="2741" w:type="dxa"/>
        </w:tcPr>
        <w:p w14:paraId="029E5F51" w14:textId="77777777" w:rsidR="001A6008" w:rsidRDefault="001A6008">
          <w:pPr>
            <w:jc w:val="center"/>
          </w:pPr>
          <w:r>
            <w:rPr>
              <w:noProof/>
            </w:rPr>
            <w:drawing>
              <wp:inline distT="0" distB="0" distL="0" distR="0" wp14:anchorId="5F0D301D" wp14:editId="17FBA1ED">
                <wp:extent cx="1066800" cy="1066800"/>
                <wp:effectExtent l="0" t="0" r="0" b="0"/>
                <wp:docPr id="384553229" name="Picture 384553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0BB4EAA" w14:textId="77777777" w:rsidR="001A6008" w:rsidRDefault="001A6008">
          <w:pPr>
            <w:pStyle w:val="PDHeader"/>
          </w:pPr>
        </w:p>
      </w:tc>
      <w:tc>
        <w:tcPr>
          <w:tcW w:w="3732" w:type="dxa"/>
        </w:tcPr>
        <w:p w14:paraId="7CC597FD" w14:textId="77777777" w:rsidR="001A6008" w:rsidRDefault="001A6008">
          <w:pPr>
            <w:jc w:val="center"/>
          </w:pPr>
          <w:r>
            <w:rPr>
              <w:noProof/>
            </w:rPr>
            <w:drawing>
              <wp:inline distT="0" distB="0" distL="0" distR="0" wp14:anchorId="2B7FCF53" wp14:editId="61416EE7">
                <wp:extent cx="1638300" cy="600075"/>
                <wp:effectExtent l="0" t="0" r="0" b="0"/>
                <wp:docPr id="107622624" name="Picture 10762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6DF80" w14:textId="77777777" w:rsidR="004573D4" w:rsidRDefault="004573D4">
    <w:pPr>
      <w:pStyle w:val="PDHeader"/>
    </w:pPr>
  </w:p>
  <w:p w14:paraId="5A16DF81" w14:textId="77777777" w:rsidR="004573D4" w:rsidRDefault="004573D4">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4573D4" w14:paraId="5A16DF85" w14:textId="77777777">
      <w:trPr>
        <w:jc w:val="center"/>
      </w:trPr>
      <w:tc>
        <w:tcPr>
          <w:tcW w:w="2741" w:type="dxa"/>
        </w:tcPr>
        <w:p w14:paraId="5A16DF82" w14:textId="77777777" w:rsidR="004573D4" w:rsidRDefault="008A724E">
          <w:pPr>
            <w:jc w:val="center"/>
          </w:pPr>
          <w:r>
            <w:rPr>
              <w:noProof/>
            </w:rPr>
            <w:drawing>
              <wp:inline distT="0" distB="0" distL="0" distR="0" wp14:anchorId="5A16DFCE" wp14:editId="5A16DFCF">
                <wp:extent cx="1066800" cy="1066800"/>
                <wp:effectExtent l="0" t="0" r="0" b="0"/>
                <wp:docPr id="714852850" name="Picture 714852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A16DF83" w14:textId="77777777" w:rsidR="004573D4" w:rsidRDefault="004573D4">
          <w:pPr>
            <w:pStyle w:val="PDHeader"/>
          </w:pPr>
        </w:p>
      </w:tc>
      <w:tc>
        <w:tcPr>
          <w:tcW w:w="3732" w:type="dxa"/>
        </w:tcPr>
        <w:p w14:paraId="5A16DF84" w14:textId="77777777" w:rsidR="004573D4" w:rsidRDefault="008A724E">
          <w:pPr>
            <w:jc w:val="center"/>
          </w:pPr>
          <w:r>
            <w:rPr>
              <w:noProof/>
            </w:rPr>
            <w:drawing>
              <wp:inline distT="0" distB="0" distL="0" distR="0" wp14:anchorId="5A16DFD0" wp14:editId="5A16DFD1">
                <wp:extent cx="1638300" cy="600075"/>
                <wp:effectExtent l="0" t="0" r="0" b="0"/>
                <wp:docPr id="1874359979" name="Picture 1874359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6DF8A" w14:textId="77777777" w:rsidR="004573D4" w:rsidRDefault="004573D4">
    <w:pPr>
      <w:pStyle w:val="PDHeader"/>
    </w:pPr>
  </w:p>
  <w:p w14:paraId="5A16DF8B" w14:textId="77777777" w:rsidR="004573D4" w:rsidRDefault="004573D4">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4573D4" w14:paraId="5A16DF8F" w14:textId="77777777">
      <w:trPr>
        <w:jc w:val="center"/>
      </w:trPr>
      <w:tc>
        <w:tcPr>
          <w:tcW w:w="2741" w:type="dxa"/>
        </w:tcPr>
        <w:p w14:paraId="5A16DF8C" w14:textId="77777777" w:rsidR="004573D4" w:rsidRDefault="008A724E">
          <w:pPr>
            <w:jc w:val="center"/>
          </w:pPr>
          <w:r>
            <w:rPr>
              <w:noProof/>
            </w:rPr>
            <w:drawing>
              <wp:inline distT="0" distB="0" distL="0" distR="0" wp14:anchorId="5A16DFD2" wp14:editId="5A16DFD3">
                <wp:extent cx="1066800" cy="1066800"/>
                <wp:effectExtent l="0" t="0" r="0" b="0"/>
                <wp:docPr id="257169568" name="Picture 257169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A16DF8D" w14:textId="77777777" w:rsidR="004573D4" w:rsidRDefault="004573D4">
          <w:pPr>
            <w:pStyle w:val="PDHeader"/>
          </w:pPr>
        </w:p>
      </w:tc>
      <w:tc>
        <w:tcPr>
          <w:tcW w:w="3732" w:type="dxa"/>
        </w:tcPr>
        <w:p w14:paraId="5A16DF8E" w14:textId="77777777" w:rsidR="004573D4" w:rsidRDefault="008A724E">
          <w:pPr>
            <w:jc w:val="center"/>
          </w:pPr>
          <w:r>
            <w:rPr>
              <w:noProof/>
            </w:rPr>
            <w:drawing>
              <wp:inline distT="0" distB="0" distL="0" distR="0" wp14:anchorId="5A16DFD4" wp14:editId="5A16DFD5">
                <wp:extent cx="1638300" cy="600075"/>
                <wp:effectExtent l="0" t="0" r="0" b="0"/>
                <wp:docPr id="1734652105" name="Picture 1734652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6DF94" w14:textId="77777777" w:rsidR="004573D4" w:rsidRDefault="004573D4">
    <w:pPr>
      <w:pStyle w:val="PDHeader"/>
    </w:pPr>
  </w:p>
  <w:p w14:paraId="5A16DF95" w14:textId="77777777" w:rsidR="004573D4" w:rsidRDefault="004573D4">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4573D4" w14:paraId="5A16DF99" w14:textId="77777777">
      <w:trPr>
        <w:jc w:val="center"/>
      </w:trPr>
      <w:tc>
        <w:tcPr>
          <w:tcW w:w="2741" w:type="dxa"/>
        </w:tcPr>
        <w:p w14:paraId="5A16DF96" w14:textId="77777777" w:rsidR="004573D4" w:rsidRDefault="008A724E">
          <w:pPr>
            <w:jc w:val="center"/>
          </w:pPr>
          <w:r>
            <w:rPr>
              <w:noProof/>
            </w:rPr>
            <w:drawing>
              <wp:inline distT="0" distB="0" distL="0" distR="0" wp14:anchorId="5A16DFD6" wp14:editId="5A16DFD7">
                <wp:extent cx="1066800" cy="1066800"/>
                <wp:effectExtent l="0" t="0" r="0" b="0"/>
                <wp:docPr id="527519327" name="Picture 527519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A16DF97" w14:textId="77777777" w:rsidR="004573D4" w:rsidRDefault="004573D4">
          <w:pPr>
            <w:pStyle w:val="PDHeader"/>
          </w:pPr>
        </w:p>
      </w:tc>
      <w:tc>
        <w:tcPr>
          <w:tcW w:w="3732" w:type="dxa"/>
        </w:tcPr>
        <w:p w14:paraId="5A16DF98" w14:textId="77777777" w:rsidR="004573D4" w:rsidRDefault="008A724E">
          <w:pPr>
            <w:jc w:val="center"/>
          </w:pPr>
          <w:r>
            <w:rPr>
              <w:noProof/>
            </w:rPr>
            <w:drawing>
              <wp:inline distT="0" distB="0" distL="0" distR="0" wp14:anchorId="5A16DFD8" wp14:editId="5A16DFD9">
                <wp:extent cx="1638300" cy="600075"/>
                <wp:effectExtent l="0" t="0" r="0" b="0"/>
                <wp:docPr id="724990684" name="Picture 724990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6DF9E" w14:textId="77777777" w:rsidR="004573D4" w:rsidRDefault="004573D4">
    <w:pPr>
      <w:pStyle w:val="PDHeader"/>
    </w:pPr>
  </w:p>
  <w:p w14:paraId="5A16DF9F" w14:textId="77777777" w:rsidR="004573D4" w:rsidRDefault="004573D4">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4573D4" w14:paraId="5A16DFA3" w14:textId="77777777">
      <w:trPr>
        <w:jc w:val="center"/>
      </w:trPr>
      <w:tc>
        <w:tcPr>
          <w:tcW w:w="2741" w:type="dxa"/>
        </w:tcPr>
        <w:p w14:paraId="5A16DFA0" w14:textId="77777777" w:rsidR="004573D4" w:rsidRDefault="008A724E">
          <w:pPr>
            <w:jc w:val="center"/>
          </w:pPr>
          <w:r>
            <w:rPr>
              <w:noProof/>
            </w:rPr>
            <w:drawing>
              <wp:inline distT="0" distB="0" distL="0" distR="0" wp14:anchorId="5A16DFDA" wp14:editId="5A16DFDB">
                <wp:extent cx="1066800" cy="1066800"/>
                <wp:effectExtent l="0" t="0" r="0" b="0"/>
                <wp:docPr id="769558809" name="Picture 769558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A16DFA1" w14:textId="77777777" w:rsidR="004573D4" w:rsidRDefault="004573D4">
          <w:pPr>
            <w:pStyle w:val="PDHeader"/>
          </w:pPr>
        </w:p>
      </w:tc>
      <w:tc>
        <w:tcPr>
          <w:tcW w:w="3732" w:type="dxa"/>
        </w:tcPr>
        <w:p w14:paraId="5A16DFA2" w14:textId="77777777" w:rsidR="004573D4" w:rsidRDefault="008A724E">
          <w:pPr>
            <w:jc w:val="center"/>
          </w:pPr>
          <w:r>
            <w:rPr>
              <w:noProof/>
            </w:rPr>
            <w:drawing>
              <wp:inline distT="0" distB="0" distL="0" distR="0" wp14:anchorId="5A16DFDC" wp14:editId="5A16DFDD">
                <wp:extent cx="1638300" cy="600075"/>
                <wp:effectExtent l="0" t="0" r="0" b="0"/>
                <wp:docPr id="2124829521" name="Picture 2124829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6DFA8" w14:textId="77777777" w:rsidR="004573D4" w:rsidRDefault="004573D4">
    <w:pPr>
      <w:pStyle w:val="PDHeader"/>
    </w:pPr>
  </w:p>
  <w:p w14:paraId="5A16DFA9" w14:textId="77777777" w:rsidR="004573D4" w:rsidRDefault="004573D4">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4573D4" w14:paraId="5A16DFAD" w14:textId="77777777">
      <w:trPr>
        <w:jc w:val="center"/>
      </w:trPr>
      <w:tc>
        <w:tcPr>
          <w:tcW w:w="2741" w:type="dxa"/>
        </w:tcPr>
        <w:p w14:paraId="5A16DFAA" w14:textId="77777777" w:rsidR="004573D4" w:rsidRDefault="008A724E">
          <w:pPr>
            <w:jc w:val="center"/>
          </w:pPr>
          <w:r>
            <w:rPr>
              <w:noProof/>
            </w:rPr>
            <w:drawing>
              <wp:inline distT="0" distB="0" distL="0" distR="0" wp14:anchorId="5A16DFDE" wp14:editId="5A16DFDF">
                <wp:extent cx="1066800" cy="1066800"/>
                <wp:effectExtent l="0" t="0" r="0" b="0"/>
                <wp:docPr id="1759554442" name="Picture 1759554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A16DFAB" w14:textId="77777777" w:rsidR="004573D4" w:rsidRDefault="004573D4">
          <w:pPr>
            <w:pStyle w:val="PDHeader"/>
          </w:pPr>
        </w:p>
      </w:tc>
      <w:tc>
        <w:tcPr>
          <w:tcW w:w="3732" w:type="dxa"/>
        </w:tcPr>
        <w:p w14:paraId="5A16DFAC" w14:textId="77777777" w:rsidR="004573D4" w:rsidRDefault="008A724E">
          <w:pPr>
            <w:jc w:val="center"/>
          </w:pPr>
          <w:r>
            <w:rPr>
              <w:noProof/>
            </w:rPr>
            <w:drawing>
              <wp:inline distT="0" distB="0" distL="0" distR="0" wp14:anchorId="5A16DFE0" wp14:editId="5A16DFE1">
                <wp:extent cx="1638300" cy="600075"/>
                <wp:effectExtent l="0" t="0" r="0" b="0"/>
                <wp:docPr id="122853930" name="Picture 122853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6DFB2" w14:textId="77777777" w:rsidR="004573D4" w:rsidRDefault="004573D4">
    <w:pPr>
      <w:pStyle w:val="PDHeader"/>
    </w:pPr>
  </w:p>
  <w:p w14:paraId="5A16DFB3" w14:textId="77777777" w:rsidR="004573D4" w:rsidRDefault="004573D4">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4573D4" w14:paraId="5A16DFB7" w14:textId="77777777">
      <w:trPr>
        <w:jc w:val="center"/>
      </w:trPr>
      <w:tc>
        <w:tcPr>
          <w:tcW w:w="2741" w:type="dxa"/>
        </w:tcPr>
        <w:p w14:paraId="5A16DFB4" w14:textId="77777777" w:rsidR="004573D4" w:rsidRDefault="008A724E">
          <w:pPr>
            <w:jc w:val="center"/>
          </w:pPr>
          <w:r>
            <w:rPr>
              <w:noProof/>
            </w:rPr>
            <w:drawing>
              <wp:inline distT="0" distB="0" distL="0" distR="0" wp14:anchorId="5A16DFE2" wp14:editId="5A16DFE3">
                <wp:extent cx="1066800" cy="1066800"/>
                <wp:effectExtent l="0" t="0" r="0" b="0"/>
                <wp:docPr id="1843536469" name="Picture 1843536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A16DFB5" w14:textId="77777777" w:rsidR="004573D4" w:rsidRDefault="004573D4">
          <w:pPr>
            <w:pStyle w:val="PDHeader"/>
          </w:pPr>
        </w:p>
      </w:tc>
      <w:tc>
        <w:tcPr>
          <w:tcW w:w="3732" w:type="dxa"/>
        </w:tcPr>
        <w:p w14:paraId="5A16DFB6" w14:textId="77777777" w:rsidR="004573D4" w:rsidRDefault="008A724E">
          <w:pPr>
            <w:jc w:val="center"/>
          </w:pPr>
          <w:r>
            <w:rPr>
              <w:noProof/>
            </w:rPr>
            <w:drawing>
              <wp:inline distT="0" distB="0" distL="0" distR="0" wp14:anchorId="5A16DFE4" wp14:editId="5A16DFE5">
                <wp:extent cx="1638300" cy="600075"/>
                <wp:effectExtent l="0" t="0" r="0" b="0"/>
                <wp:docPr id="49585548" name="Picture 49585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6DFBC" w14:textId="77777777" w:rsidR="004573D4" w:rsidRDefault="004573D4">
    <w:pPr>
      <w:pStyle w:val="PDHeader"/>
    </w:pPr>
  </w:p>
  <w:p w14:paraId="5A16DFBD" w14:textId="77777777" w:rsidR="004573D4" w:rsidRDefault="004573D4">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4573D4" w14:paraId="5A16DFC1" w14:textId="77777777">
      <w:trPr>
        <w:jc w:val="center"/>
      </w:trPr>
      <w:tc>
        <w:tcPr>
          <w:tcW w:w="2741" w:type="dxa"/>
        </w:tcPr>
        <w:p w14:paraId="5A16DFBE" w14:textId="77777777" w:rsidR="004573D4" w:rsidRDefault="008A724E">
          <w:pPr>
            <w:jc w:val="center"/>
          </w:pPr>
          <w:r>
            <w:rPr>
              <w:noProof/>
            </w:rPr>
            <w:drawing>
              <wp:inline distT="0" distB="0" distL="0" distR="0" wp14:anchorId="5A16DFE6" wp14:editId="5A16DFE7">
                <wp:extent cx="1066800" cy="1066800"/>
                <wp:effectExtent l="0" t="0" r="0" b="0"/>
                <wp:docPr id="396484796" name="Picture 396484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A16DFBF" w14:textId="77777777" w:rsidR="004573D4" w:rsidRDefault="004573D4">
          <w:pPr>
            <w:pStyle w:val="PDHeader"/>
          </w:pPr>
        </w:p>
      </w:tc>
      <w:tc>
        <w:tcPr>
          <w:tcW w:w="3732" w:type="dxa"/>
        </w:tcPr>
        <w:p w14:paraId="5A16DFC0" w14:textId="77777777" w:rsidR="004573D4" w:rsidRDefault="008A724E">
          <w:pPr>
            <w:jc w:val="center"/>
          </w:pPr>
          <w:r>
            <w:rPr>
              <w:noProof/>
            </w:rPr>
            <w:drawing>
              <wp:inline distT="0" distB="0" distL="0" distR="0" wp14:anchorId="5A16DFE8" wp14:editId="5A16DFE9">
                <wp:extent cx="1638300" cy="600075"/>
                <wp:effectExtent l="0" t="0" r="0" b="0"/>
                <wp:docPr id="1013908980" name="Picture 1013908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25E6F"/>
    <w:multiLevelType w:val="hybridMultilevel"/>
    <w:tmpl w:val="05DACA2C"/>
    <w:lvl w:ilvl="0" w:tplc="A71A0372">
      <w:start w:val="1"/>
      <w:numFmt w:val="bullet"/>
      <w:lvlText w:val="●"/>
      <w:lvlJc w:val="left"/>
      <w:pPr>
        <w:ind w:left="720" w:hanging="360"/>
      </w:pPr>
      <w:rPr>
        <w:rFonts w:ascii="Arial" w:hAnsi="Arial" w:hint="default"/>
      </w:rPr>
    </w:lvl>
    <w:lvl w:ilvl="1" w:tplc="94005950">
      <w:numFmt w:val="decimal"/>
      <w:lvlText w:val=""/>
      <w:lvlJc w:val="left"/>
    </w:lvl>
    <w:lvl w:ilvl="2" w:tplc="D628353E">
      <w:numFmt w:val="decimal"/>
      <w:lvlText w:val=""/>
      <w:lvlJc w:val="left"/>
    </w:lvl>
    <w:lvl w:ilvl="3" w:tplc="04FEF4CC">
      <w:numFmt w:val="decimal"/>
      <w:lvlText w:val=""/>
      <w:lvlJc w:val="left"/>
    </w:lvl>
    <w:lvl w:ilvl="4" w:tplc="BC10570A">
      <w:numFmt w:val="decimal"/>
      <w:lvlText w:val=""/>
      <w:lvlJc w:val="left"/>
    </w:lvl>
    <w:lvl w:ilvl="5" w:tplc="7B4A503A">
      <w:numFmt w:val="decimal"/>
      <w:lvlText w:val=""/>
      <w:lvlJc w:val="left"/>
    </w:lvl>
    <w:lvl w:ilvl="6" w:tplc="38184CC8">
      <w:numFmt w:val="decimal"/>
      <w:lvlText w:val=""/>
      <w:lvlJc w:val="left"/>
    </w:lvl>
    <w:lvl w:ilvl="7" w:tplc="2020CE4E">
      <w:numFmt w:val="decimal"/>
      <w:lvlText w:val=""/>
      <w:lvlJc w:val="left"/>
    </w:lvl>
    <w:lvl w:ilvl="8" w:tplc="454E57B0">
      <w:numFmt w:val="decimal"/>
      <w:lvlText w:val=""/>
      <w:lvlJc w:val="left"/>
    </w:lvl>
  </w:abstractNum>
  <w:abstractNum w:abstractNumId="1" w15:restartNumberingAfterBreak="0">
    <w:nsid w:val="12BD136B"/>
    <w:multiLevelType w:val="hybridMultilevel"/>
    <w:tmpl w:val="38F8F878"/>
    <w:lvl w:ilvl="0" w:tplc="A70E46D6">
      <w:start w:val="1"/>
      <w:numFmt w:val="bullet"/>
      <w:lvlText w:val="●"/>
      <w:lvlJc w:val="left"/>
      <w:pPr>
        <w:ind w:left="720" w:hanging="360"/>
      </w:pPr>
      <w:rPr>
        <w:rFonts w:ascii="Arial" w:hAnsi="Arial" w:hint="default"/>
      </w:rPr>
    </w:lvl>
    <w:lvl w:ilvl="1" w:tplc="0BBA5CD8">
      <w:numFmt w:val="decimal"/>
      <w:lvlText w:val=""/>
      <w:lvlJc w:val="left"/>
    </w:lvl>
    <w:lvl w:ilvl="2" w:tplc="39F0FB6A">
      <w:numFmt w:val="decimal"/>
      <w:lvlText w:val=""/>
      <w:lvlJc w:val="left"/>
    </w:lvl>
    <w:lvl w:ilvl="3" w:tplc="B60093AA">
      <w:numFmt w:val="decimal"/>
      <w:lvlText w:val=""/>
      <w:lvlJc w:val="left"/>
    </w:lvl>
    <w:lvl w:ilvl="4" w:tplc="632AD44A">
      <w:numFmt w:val="decimal"/>
      <w:lvlText w:val=""/>
      <w:lvlJc w:val="left"/>
    </w:lvl>
    <w:lvl w:ilvl="5" w:tplc="BA5AA148">
      <w:numFmt w:val="decimal"/>
      <w:lvlText w:val=""/>
      <w:lvlJc w:val="left"/>
    </w:lvl>
    <w:lvl w:ilvl="6" w:tplc="E94EF2F8">
      <w:numFmt w:val="decimal"/>
      <w:lvlText w:val=""/>
      <w:lvlJc w:val="left"/>
    </w:lvl>
    <w:lvl w:ilvl="7" w:tplc="DB74AA14">
      <w:numFmt w:val="decimal"/>
      <w:lvlText w:val=""/>
      <w:lvlJc w:val="left"/>
    </w:lvl>
    <w:lvl w:ilvl="8" w:tplc="433CD0EC">
      <w:numFmt w:val="decimal"/>
      <w:lvlText w:val=""/>
      <w:lvlJc w:val="left"/>
    </w:lvl>
  </w:abstractNum>
  <w:abstractNum w:abstractNumId="2"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2147D0"/>
    <w:multiLevelType w:val="hybridMultilevel"/>
    <w:tmpl w:val="8ACE7E26"/>
    <w:lvl w:ilvl="0" w:tplc="E8966966">
      <w:start w:val="1"/>
      <w:numFmt w:val="bullet"/>
      <w:lvlText w:val="●"/>
      <w:lvlJc w:val="left"/>
      <w:pPr>
        <w:ind w:left="720" w:hanging="360"/>
      </w:pPr>
      <w:rPr>
        <w:rFonts w:ascii="Arial" w:hAnsi="Arial" w:hint="default"/>
      </w:rPr>
    </w:lvl>
    <w:lvl w:ilvl="1" w:tplc="E73A5EC2">
      <w:numFmt w:val="decimal"/>
      <w:lvlText w:val=""/>
      <w:lvlJc w:val="left"/>
    </w:lvl>
    <w:lvl w:ilvl="2" w:tplc="D0CE044C">
      <w:numFmt w:val="decimal"/>
      <w:lvlText w:val=""/>
      <w:lvlJc w:val="left"/>
    </w:lvl>
    <w:lvl w:ilvl="3" w:tplc="3642F782">
      <w:numFmt w:val="decimal"/>
      <w:lvlText w:val=""/>
      <w:lvlJc w:val="left"/>
    </w:lvl>
    <w:lvl w:ilvl="4" w:tplc="BA98D90C">
      <w:numFmt w:val="decimal"/>
      <w:lvlText w:val=""/>
      <w:lvlJc w:val="left"/>
    </w:lvl>
    <w:lvl w:ilvl="5" w:tplc="28B04998">
      <w:numFmt w:val="decimal"/>
      <w:lvlText w:val=""/>
      <w:lvlJc w:val="left"/>
    </w:lvl>
    <w:lvl w:ilvl="6" w:tplc="D5920378">
      <w:numFmt w:val="decimal"/>
      <w:lvlText w:val=""/>
      <w:lvlJc w:val="left"/>
    </w:lvl>
    <w:lvl w:ilvl="7" w:tplc="67300E20">
      <w:numFmt w:val="decimal"/>
      <w:lvlText w:val=""/>
      <w:lvlJc w:val="left"/>
    </w:lvl>
    <w:lvl w:ilvl="8" w:tplc="3B385ED4">
      <w:numFmt w:val="decimal"/>
      <w:lvlText w:val=""/>
      <w:lvlJc w:val="left"/>
    </w:lvl>
  </w:abstractNum>
  <w:abstractNum w:abstractNumId="4" w15:restartNumberingAfterBreak="0">
    <w:nsid w:val="433513F9"/>
    <w:multiLevelType w:val="hybridMultilevel"/>
    <w:tmpl w:val="D2AE0910"/>
    <w:lvl w:ilvl="0" w:tplc="1C16F760">
      <w:start w:val="1"/>
      <w:numFmt w:val="bullet"/>
      <w:lvlText w:val="●"/>
      <w:lvlJc w:val="left"/>
      <w:pPr>
        <w:ind w:left="720" w:hanging="360"/>
      </w:pPr>
      <w:rPr>
        <w:rFonts w:ascii="Arial" w:hAnsi="Arial" w:hint="default"/>
      </w:rPr>
    </w:lvl>
    <w:lvl w:ilvl="1" w:tplc="B5D8B1A4">
      <w:numFmt w:val="decimal"/>
      <w:lvlText w:val=""/>
      <w:lvlJc w:val="left"/>
    </w:lvl>
    <w:lvl w:ilvl="2" w:tplc="501CAF34">
      <w:numFmt w:val="decimal"/>
      <w:lvlText w:val=""/>
      <w:lvlJc w:val="left"/>
    </w:lvl>
    <w:lvl w:ilvl="3" w:tplc="040A593C">
      <w:numFmt w:val="decimal"/>
      <w:lvlText w:val=""/>
      <w:lvlJc w:val="left"/>
    </w:lvl>
    <w:lvl w:ilvl="4" w:tplc="D158D412">
      <w:numFmt w:val="decimal"/>
      <w:lvlText w:val=""/>
      <w:lvlJc w:val="left"/>
    </w:lvl>
    <w:lvl w:ilvl="5" w:tplc="3AFC25CA">
      <w:numFmt w:val="decimal"/>
      <w:lvlText w:val=""/>
      <w:lvlJc w:val="left"/>
    </w:lvl>
    <w:lvl w:ilvl="6" w:tplc="38B84E68">
      <w:numFmt w:val="decimal"/>
      <w:lvlText w:val=""/>
      <w:lvlJc w:val="left"/>
    </w:lvl>
    <w:lvl w:ilvl="7" w:tplc="3B082CCE">
      <w:numFmt w:val="decimal"/>
      <w:lvlText w:val=""/>
      <w:lvlJc w:val="left"/>
    </w:lvl>
    <w:lvl w:ilvl="8" w:tplc="357C1C74">
      <w:numFmt w:val="decimal"/>
      <w:lvlText w:val=""/>
      <w:lvlJc w:val="left"/>
    </w:lvl>
  </w:abstractNum>
  <w:abstractNum w:abstractNumId="5" w15:restartNumberingAfterBreak="0">
    <w:nsid w:val="4A6A120F"/>
    <w:multiLevelType w:val="hybridMultilevel"/>
    <w:tmpl w:val="F1AAC574"/>
    <w:lvl w:ilvl="0" w:tplc="7E5ABD90">
      <w:start w:val="1"/>
      <w:numFmt w:val="bullet"/>
      <w:lvlText w:val="●"/>
      <w:lvlJc w:val="left"/>
      <w:pPr>
        <w:ind w:left="720" w:hanging="360"/>
      </w:pPr>
      <w:rPr>
        <w:rFonts w:ascii="Arial" w:hAnsi="Arial" w:hint="default"/>
      </w:rPr>
    </w:lvl>
    <w:lvl w:ilvl="1" w:tplc="C5B8B420">
      <w:numFmt w:val="decimal"/>
      <w:lvlText w:val=""/>
      <w:lvlJc w:val="left"/>
    </w:lvl>
    <w:lvl w:ilvl="2" w:tplc="B06813A4">
      <w:numFmt w:val="decimal"/>
      <w:lvlText w:val=""/>
      <w:lvlJc w:val="left"/>
    </w:lvl>
    <w:lvl w:ilvl="3" w:tplc="CB7CD91E">
      <w:numFmt w:val="decimal"/>
      <w:lvlText w:val=""/>
      <w:lvlJc w:val="left"/>
    </w:lvl>
    <w:lvl w:ilvl="4" w:tplc="E5C8B144">
      <w:numFmt w:val="decimal"/>
      <w:lvlText w:val=""/>
      <w:lvlJc w:val="left"/>
    </w:lvl>
    <w:lvl w:ilvl="5" w:tplc="F0243A2A">
      <w:numFmt w:val="decimal"/>
      <w:lvlText w:val=""/>
      <w:lvlJc w:val="left"/>
    </w:lvl>
    <w:lvl w:ilvl="6" w:tplc="A6DE2D40">
      <w:numFmt w:val="decimal"/>
      <w:lvlText w:val=""/>
      <w:lvlJc w:val="left"/>
    </w:lvl>
    <w:lvl w:ilvl="7" w:tplc="76447D4A">
      <w:numFmt w:val="decimal"/>
      <w:lvlText w:val=""/>
      <w:lvlJc w:val="left"/>
    </w:lvl>
    <w:lvl w:ilvl="8" w:tplc="20522B5E">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28980570">
    <w:abstractNumId w:val="6"/>
  </w:num>
  <w:num w:numId="2" w16cid:durableId="490827757">
    <w:abstractNumId w:val="2"/>
  </w:num>
  <w:num w:numId="3" w16cid:durableId="2001040183">
    <w:abstractNumId w:val="4"/>
  </w:num>
  <w:num w:numId="4" w16cid:durableId="297951271">
    <w:abstractNumId w:val="1"/>
  </w:num>
  <w:num w:numId="5" w16cid:durableId="249627635">
    <w:abstractNumId w:val="3"/>
  </w:num>
  <w:num w:numId="6" w16cid:durableId="195195159">
    <w:abstractNumId w:val="5"/>
  </w:num>
  <w:num w:numId="7" w16cid:durableId="15305583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4573D4"/>
    <w:rsid w:val="00020808"/>
    <w:rsid w:val="000777A8"/>
    <w:rsid w:val="001222F0"/>
    <w:rsid w:val="00155C07"/>
    <w:rsid w:val="001A6008"/>
    <w:rsid w:val="001B75A9"/>
    <w:rsid w:val="00254A26"/>
    <w:rsid w:val="002D2A3D"/>
    <w:rsid w:val="00412707"/>
    <w:rsid w:val="004573D4"/>
    <w:rsid w:val="00466708"/>
    <w:rsid w:val="00495F7F"/>
    <w:rsid w:val="005A7F0C"/>
    <w:rsid w:val="005D2BCA"/>
    <w:rsid w:val="006B125A"/>
    <w:rsid w:val="007A4DE3"/>
    <w:rsid w:val="007B7F35"/>
    <w:rsid w:val="008A724E"/>
    <w:rsid w:val="00914A28"/>
    <w:rsid w:val="009B6C77"/>
    <w:rsid w:val="00B07C73"/>
    <w:rsid w:val="00B17522"/>
    <w:rsid w:val="00C1237D"/>
    <w:rsid w:val="00C76DF4"/>
    <w:rsid w:val="00CC1AB1"/>
    <w:rsid w:val="00CC4A3B"/>
    <w:rsid w:val="00D9113F"/>
    <w:rsid w:val="00E936DA"/>
    <w:rsid w:val="00EA4E24"/>
    <w:rsid w:val="00F001A8"/>
    <w:rsid w:val="00FB59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DE6E"/>
  <w15:docId w15:val="{1DFB5299-7A2D-4C91-B24A-E2248651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uiPriority w:val="99"/>
    <w:unhideWhenUsed/>
    <w:rPr>
      <w:color w:val="467886" w:themeColor="hyperlink"/>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paragraph" w:styleId="TOC1">
    <w:name w:val="toc 1"/>
    <w:basedOn w:val="PDTOCDefault"/>
    <w:next w:val="Normal"/>
    <w:autoRedefine/>
    <w:uiPriority w:val="39"/>
    <w:unhideWhenUsed/>
    <w:pPr>
      <w:spacing w:after="100"/>
    </w:pPr>
    <w:rPr>
      <w:b/>
      <w:bCs/>
    </w:rPr>
  </w:style>
  <w:style w:type="paragraph" w:styleId="TOC2">
    <w:name w:val="toc 2"/>
    <w:basedOn w:val="PDTOCDefault"/>
    <w:next w:val="Normal"/>
    <w:autoRedefine/>
    <w:uiPriority w:val="39"/>
    <w:unhideWhenUsed/>
    <w:pPr>
      <w:spacing w:after="100"/>
      <w:ind w:left="220"/>
    </w:pPr>
  </w:style>
  <w:style w:type="paragraph" w:styleId="TOC3">
    <w:name w:val="toc 3"/>
    <w:basedOn w:val="PDTOCDefault"/>
    <w:next w:val="Normal"/>
    <w:autoRedefine/>
    <w:uiPriority w:val="39"/>
    <w:unhideWhenUsed/>
    <w:pPr>
      <w:spacing w:after="100"/>
      <w:ind w:left="440"/>
    </w:pPr>
  </w:style>
  <w:style w:type="paragraph" w:styleId="TOC4">
    <w:name w:val="toc 4"/>
    <w:basedOn w:val="PDTOCDefault"/>
    <w:next w:val="Normal"/>
    <w:autoRedefine/>
    <w:uiPriority w:val="39"/>
    <w:unhideWhenUsed/>
    <w:pPr>
      <w:spacing w:after="100"/>
      <w:ind w:left="660"/>
    </w:pPr>
  </w:style>
  <w:style w:type="paragraph" w:styleId="TOC5">
    <w:name w:val="toc 5"/>
    <w:basedOn w:val="PDTOCDefault"/>
    <w:next w:val="Normal"/>
    <w:autoRedefine/>
    <w:uiPriority w:val="39"/>
    <w:unhideWhenUsed/>
    <w:pPr>
      <w:spacing w:after="100"/>
      <w:ind w:left="880"/>
    </w:pPr>
  </w:style>
  <w:style w:type="paragraph" w:styleId="TOC6">
    <w:name w:val="toc 6"/>
    <w:basedOn w:val="PDTOCDefault"/>
    <w:next w:val="Normal"/>
    <w:autoRedefine/>
    <w:uiPriority w:val="39"/>
    <w:unhideWhenUsed/>
    <w:pPr>
      <w:spacing w:after="100"/>
      <w:ind w:left="1100"/>
    </w:pPr>
  </w:style>
  <w:style w:type="paragraph" w:styleId="TOC7">
    <w:name w:val="toc 7"/>
    <w:basedOn w:val="PDTOCDefault"/>
    <w:next w:val="Normal"/>
    <w:autoRedefine/>
    <w:uiPriority w:val="39"/>
    <w:unhideWhenUsed/>
    <w:pPr>
      <w:spacing w:after="100"/>
      <w:ind w:left="1320"/>
    </w:pPr>
  </w:style>
  <w:style w:type="paragraph" w:styleId="TOC8">
    <w:name w:val="toc 8"/>
    <w:basedOn w:val="PDTOCDefault"/>
    <w:next w:val="Normal"/>
    <w:autoRedefine/>
    <w:uiPriority w:val="39"/>
    <w:unhideWhenUsed/>
    <w:pPr>
      <w:spacing w:after="100"/>
      <w:ind w:left="1540"/>
    </w:pPr>
  </w:style>
  <w:style w:type="paragraph" w:styleId="TOC9">
    <w:name w:val="toc 9"/>
    <w:basedOn w:val="PDTOCDefault"/>
    <w:next w:val="Normal"/>
    <w:autoRedefine/>
    <w:uiPriority w:val="39"/>
    <w:unhideWhenUsed/>
    <w:pPr>
      <w:spacing w:after="100"/>
      <w:ind w:left="1760"/>
    </w:pPr>
  </w:style>
  <w:style w:type="paragraph" w:styleId="TOCHeading">
    <w:name w:val="TOC Heading"/>
    <w:uiPriority w:val="39"/>
    <w:semiHidden/>
    <w:unhideWhenUsed/>
    <w:qFormat/>
    <w:pPr>
      <w:keepNext/>
      <w:keepLines/>
      <w:spacing w:before="480" w:after="0"/>
    </w:pPr>
    <w:rPr>
      <w:rFonts w:asciiTheme="majorHAnsi" w:eastAsiaTheme="majorEastAsia" w:hAnsiTheme="majorHAnsi" w:cstheme="majorBidi"/>
      <w:b/>
      <w:bCs/>
      <w:color w:val="0F4761" w:themeColor="accent1" w:themeShade="BF"/>
      <w:sz w:val="28"/>
      <w:szCs w:val="28"/>
    </w:rPr>
  </w:style>
  <w:style w:type="paragraph" w:customStyle="1" w:styleId="PDTOCDefault">
    <w:name w:val="PDTOCDefault"/>
    <w:basedOn w:val="Normal"/>
    <w:uiPriority w:val="99"/>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14</Pages>
  <Words>3166</Words>
  <Characters>18051</Characters>
  <Application>Microsoft Office Word</Application>
  <DocSecurity>0</DocSecurity>
  <Lines>150</Lines>
  <Paragraphs>42</Paragraphs>
  <ScaleCrop>false</ScaleCrop>
  <Company/>
  <LinksUpToDate>false</LinksUpToDate>
  <CharactersWithSpaces>21175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Tharun P</cp:lastModifiedBy>
  <cp:revision>29</cp:revision>
  <dcterms:created xsi:type="dcterms:W3CDTF">2025-09-17T13:54:00Z</dcterms:created>
  <dcterms:modified xsi:type="dcterms:W3CDTF">2025-09-18T13:23:00Z</dcterms:modified>
</cp:coreProperties>
</file>